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6C1B0" w14:textId="5ACAE929" w:rsidR="00732390" w:rsidRDefault="002B1AEB" w:rsidP="00DD08D0">
      <w:pPr>
        <w:pStyle w:val="Title"/>
      </w:pPr>
      <w:r>
        <w:t xml:space="preserve">Sample </w:t>
      </w:r>
      <w:r w:rsidR="00732390">
        <w:t xml:space="preserve">Evaluation Report </w:t>
      </w:r>
    </w:p>
    <w:p w14:paraId="7E01695B" w14:textId="77777777" w:rsidR="00732390" w:rsidRDefault="00732390" w:rsidP="00DD08D0">
      <w:pPr>
        <w:pStyle w:val="Heading2"/>
      </w:pPr>
      <w:r w:rsidRPr="00732390">
        <w:t xml:space="preserve">Document control sheet </w:t>
      </w:r>
    </w:p>
    <w:p w14:paraId="1733C1E5" w14:textId="77777777" w:rsidR="00732390" w:rsidRPr="00732390" w:rsidRDefault="00732390" w:rsidP="00732390"/>
    <w:tbl>
      <w:tblPr>
        <w:tblW w:w="0" w:type="auto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090"/>
        <w:gridCol w:w="1508"/>
        <w:gridCol w:w="1946"/>
        <w:gridCol w:w="2972"/>
      </w:tblGrid>
      <w:tr w:rsidR="00732390" w:rsidRPr="00732390" w14:paraId="033506BA" w14:textId="77777777" w:rsidTr="00DD08D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A22F28" w14:textId="77777777" w:rsidR="00732390" w:rsidRPr="00DD08D0" w:rsidRDefault="00732390" w:rsidP="0073239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 xml:space="preserve">Version No.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7D783" w14:textId="77777777" w:rsidR="00732390" w:rsidRPr="00DD08D0" w:rsidRDefault="00732390" w:rsidP="0073239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  <w:lang w:val="en-US"/>
              </w:rPr>
              <w:drawing>
                <wp:inline distT="0" distB="0" distL="0" distR="0" wp14:anchorId="39B52EC5" wp14:editId="76CFFCC0">
                  <wp:extent cx="8255" cy="8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08D0"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13AF75" w14:textId="77777777" w:rsidR="00732390" w:rsidRPr="00DD08D0" w:rsidRDefault="00732390" w:rsidP="0073239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 xml:space="preserve">Changed by 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3EE071" w14:textId="77777777" w:rsidR="00732390" w:rsidRPr="00DD08D0" w:rsidRDefault="00732390" w:rsidP="0073239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 xml:space="preserve">Nature of Amendment </w:t>
            </w:r>
          </w:p>
        </w:tc>
      </w:tr>
      <w:tr w:rsidR="00732390" w:rsidRPr="00732390" w14:paraId="56DC0F54" w14:textId="77777777" w:rsidTr="00732390">
        <w:tblPrEx>
          <w:tblBorders>
            <w:top w:val="none" w:sz="0" w:space="0" w:color="auto"/>
          </w:tblBorders>
        </w:tblPrEx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4FBF79" w14:textId="77777777" w:rsidR="00732390" w:rsidRPr="00732390" w:rsidRDefault="00732390" w:rsidP="00732390"/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15DC0" w14:textId="77777777" w:rsidR="00732390" w:rsidRPr="00732390" w:rsidRDefault="00732390" w:rsidP="00732390">
            <w:r w:rsidRPr="00732390">
              <w:rPr>
                <w:lang w:val="en-US"/>
              </w:rPr>
              <w:drawing>
                <wp:inline distT="0" distB="0" distL="0" distR="0" wp14:anchorId="24205301" wp14:editId="071D0D95">
                  <wp:extent cx="8255" cy="8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66298" w14:textId="77777777" w:rsidR="00732390" w:rsidRPr="00732390" w:rsidRDefault="00732390" w:rsidP="00732390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A144E0" w14:textId="77777777" w:rsidR="00732390" w:rsidRPr="00732390" w:rsidRDefault="00732390" w:rsidP="00732390"/>
        </w:tc>
      </w:tr>
      <w:tr w:rsidR="00732390" w:rsidRPr="00732390" w14:paraId="27C3D6C2" w14:textId="77777777" w:rsidTr="00732390">
        <w:tblPrEx>
          <w:tblBorders>
            <w:top w:val="none" w:sz="0" w:space="0" w:color="auto"/>
          </w:tblBorders>
        </w:tblPrEx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44EE12" w14:textId="77777777" w:rsidR="00732390" w:rsidRPr="00732390" w:rsidRDefault="00732390" w:rsidP="00732390"/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6DF93D" w14:textId="77777777" w:rsidR="00732390" w:rsidRPr="00732390" w:rsidRDefault="00732390" w:rsidP="00732390"/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FF64B1" w14:textId="77777777" w:rsidR="00732390" w:rsidRPr="00732390" w:rsidRDefault="00732390" w:rsidP="00732390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C6915F" w14:textId="77777777" w:rsidR="00732390" w:rsidRPr="00732390" w:rsidRDefault="00732390" w:rsidP="00732390"/>
        </w:tc>
      </w:tr>
      <w:tr w:rsidR="00732390" w:rsidRPr="00732390" w14:paraId="51AF9818" w14:textId="77777777" w:rsidTr="00732390">
        <w:tblPrEx>
          <w:tblBorders>
            <w:top w:val="none" w:sz="0" w:space="0" w:color="auto"/>
          </w:tblBorders>
        </w:tblPrEx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12A3E0" w14:textId="77777777" w:rsidR="00732390" w:rsidRPr="00732390" w:rsidRDefault="00732390" w:rsidP="00732390"/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258239" w14:textId="77777777" w:rsidR="00732390" w:rsidRPr="00732390" w:rsidRDefault="00732390" w:rsidP="00732390"/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0180E0" w14:textId="77777777" w:rsidR="00732390" w:rsidRPr="00732390" w:rsidRDefault="00732390" w:rsidP="00732390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B9E5BF" w14:textId="77777777" w:rsidR="00732390" w:rsidRPr="00732390" w:rsidRDefault="00732390" w:rsidP="00732390"/>
        </w:tc>
      </w:tr>
    </w:tbl>
    <w:p w14:paraId="586AA40A" w14:textId="77777777" w:rsidR="00732390" w:rsidRDefault="00732390" w:rsidP="00732390">
      <w:pPr>
        <w:jc w:val="center"/>
      </w:pPr>
    </w:p>
    <w:p w14:paraId="0E23ECE0" w14:textId="77777777" w:rsidR="00732390" w:rsidRDefault="00732390" w:rsidP="00DD08D0">
      <w:pPr>
        <w:pStyle w:val="Heading2"/>
      </w:pPr>
      <w:r w:rsidRPr="00732390">
        <w:t xml:space="preserve">Related Documents </w:t>
      </w:r>
    </w:p>
    <w:p w14:paraId="13430DAB" w14:textId="77777777" w:rsidR="00732390" w:rsidRPr="00732390" w:rsidRDefault="00732390" w:rsidP="00732390"/>
    <w:tbl>
      <w:tblPr>
        <w:tblW w:w="8472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725"/>
        <w:gridCol w:w="1785"/>
        <w:gridCol w:w="2127"/>
        <w:gridCol w:w="2835"/>
      </w:tblGrid>
      <w:tr w:rsidR="00732390" w:rsidRPr="00732390" w14:paraId="19775758" w14:textId="77777777" w:rsidTr="00DD08D0">
        <w:tc>
          <w:tcPr>
            <w:tcW w:w="172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006C1" w14:textId="77777777" w:rsidR="00732390" w:rsidRPr="00DD08D0" w:rsidRDefault="00732390" w:rsidP="0073239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 xml:space="preserve">Document </w:t>
            </w:r>
          </w:p>
        </w:tc>
        <w:tc>
          <w:tcPr>
            <w:tcW w:w="17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FE557" w14:textId="77777777" w:rsidR="00732390" w:rsidRPr="00DD08D0" w:rsidRDefault="00732390" w:rsidP="0073239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 xml:space="preserve">Author </w:t>
            </w:r>
          </w:p>
        </w:tc>
        <w:tc>
          <w:tcPr>
            <w:tcW w:w="212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CE2288" w14:textId="77777777" w:rsidR="00732390" w:rsidRPr="00DD08D0" w:rsidRDefault="00732390" w:rsidP="0073239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 xml:space="preserve">Procurement Delegate </w:t>
            </w:r>
          </w:p>
        </w:tc>
        <w:tc>
          <w:tcPr>
            <w:tcW w:w="283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0F92D9" w14:textId="77777777" w:rsidR="00732390" w:rsidRPr="00DD08D0" w:rsidRDefault="00732390" w:rsidP="0073239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  <w:lang w:val="en-US"/>
              </w:rPr>
              <w:drawing>
                <wp:inline distT="0" distB="0" distL="0" distR="0" wp14:anchorId="009EB3CC" wp14:editId="63644218">
                  <wp:extent cx="8255" cy="82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167B3" w14:textId="77777777" w:rsidR="00732390" w:rsidRPr="00DD08D0" w:rsidRDefault="00732390" w:rsidP="0073239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 xml:space="preserve">Approval Date </w:t>
            </w:r>
          </w:p>
          <w:p w14:paraId="4C7401D6" w14:textId="77777777" w:rsidR="00732390" w:rsidRPr="00DD08D0" w:rsidRDefault="00732390" w:rsidP="0073239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  <w:lang w:val="en-US"/>
              </w:rPr>
              <w:drawing>
                <wp:inline distT="0" distB="0" distL="0" distR="0" wp14:anchorId="18487A46" wp14:editId="2F878F6B">
                  <wp:extent cx="8255" cy="82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08D0">
              <w:rPr>
                <w:sz w:val="22"/>
                <w:szCs w:val="22"/>
              </w:rPr>
              <w:t xml:space="preserve"> </w:t>
            </w:r>
          </w:p>
        </w:tc>
      </w:tr>
      <w:tr w:rsidR="00732390" w:rsidRPr="00732390" w14:paraId="6B0F0F83" w14:textId="77777777" w:rsidTr="00732390">
        <w:tblPrEx>
          <w:tblBorders>
            <w:top w:val="none" w:sz="0" w:space="0" w:color="auto"/>
          </w:tblBorders>
        </w:tblPrEx>
        <w:tc>
          <w:tcPr>
            <w:tcW w:w="172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E9454" w14:textId="77777777" w:rsidR="00732390" w:rsidRPr="00732390" w:rsidRDefault="00732390" w:rsidP="00732390"/>
        </w:tc>
        <w:tc>
          <w:tcPr>
            <w:tcW w:w="17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D0752" w14:textId="77777777" w:rsidR="00732390" w:rsidRPr="00732390" w:rsidRDefault="00732390" w:rsidP="00732390"/>
        </w:tc>
        <w:tc>
          <w:tcPr>
            <w:tcW w:w="212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BEC674" w14:textId="77777777" w:rsidR="00732390" w:rsidRPr="00732390" w:rsidRDefault="00732390" w:rsidP="00732390"/>
        </w:tc>
        <w:tc>
          <w:tcPr>
            <w:tcW w:w="283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03F09" w14:textId="77777777" w:rsidR="00732390" w:rsidRPr="00732390" w:rsidRDefault="00732390" w:rsidP="00732390"/>
        </w:tc>
      </w:tr>
      <w:tr w:rsidR="00732390" w:rsidRPr="00732390" w14:paraId="55099D90" w14:textId="77777777" w:rsidTr="00732390">
        <w:tblPrEx>
          <w:tblBorders>
            <w:top w:val="none" w:sz="0" w:space="0" w:color="auto"/>
          </w:tblBorders>
        </w:tblPrEx>
        <w:tc>
          <w:tcPr>
            <w:tcW w:w="172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30D3A" w14:textId="77777777" w:rsidR="00732390" w:rsidRPr="00732390" w:rsidRDefault="00732390" w:rsidP="00732390"/>
        </w:tc>
        <w:tc>
          <w:tcPr>
            <w:tcW w:w="17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F2EA2" w14:textId="77777777" w:rsidR="00732390" w:rsidRPr="00732390" w:rsidRDefault="00732390" w:rsidP="00732390"/>
        </w:tc>
        <w:tc>
          <w:tcPr>
            <w:tcW w:w="212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CB80C" w14:textId="77777777" w:rsidR="00732390" w:rsidRPr="00732390" w:rsidRDefault="00732390" w:rsidP="00732390"/>
        </w:tc>
        <w:tc>
          <w:tcPr>
            <w:tcW w:w="283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4D6ADF" w14:textId="77777777" w:rsidR="00732390" w:rsidRPr="00732390" w:rsidRDefault="00732390" w:rsidP="00732390"/>
        </w:tc>
      </w:tr>
      <w:tr w:rsidR="00732390" w:rsidRPr="00732390" w14:paraId="500FF728" w14:textId="77777777" w:rsidTr="00732390">
        <w:tc>
          <w:tcPr>
            <w:tcW w:w="172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E9220" w14:textId="77777777" w:rsidR="00732390" w:rsidRPr="00732390" w:rsidRDefault="00732390" w:rsidP="00732390"/>
        </w:tc>
        <w:tc>
          <w:tcPr>
            <w:tcW w:w="17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8B649" w14:textId="77777777" w:rsidR="00732390" w:rsidRPr="00732390" w:rsidRDefault="00732390" w:rsidP="00732390"/>
        </w:tc>
        <w:tc>
          <w:tcPr>
            <w:tcW w:w="212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5CE49" w14:textId="77777777" w:rsidR="00732390" w:rsidRPr="00732390" w:rsidRDefault="00732390" w:rsidP="00732390"/>
        </w:tc>
        <w:tc>
          <w:tcPr>
            <w:tcW w:w="283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679019" w14:textId="77777777" w:rsidR="00732390" w:rsidRPr="00732390" w:rsidRDefault="00732390" w:rsidP="00732390"/>
        </w:tc>
      </w:tr>
    </w:tbl>
    <w:p w14:paraId="0F899EEA" w14:textId="77777777" w:rsidR="00732390" w:rsidRDefault="00732390"/>
    <w:p w14:paraId="2DA22145" w14:textId="77777777" w:rsidR="00732390" w:rsidRDefault="00732390" w:rsidP="00DD08D0">
      <w:pPr>
        <w:pStyle w:val="Heading2"/>
      </w:pPr>
      <w:r w:rsidRPr="00732390">
        <w:t xml:space="preserve">Endorsement Procurement Delegate </w:t>
      </w:r>
    </w:p>
    <w:p w14:paraId="3FE318A0" w14:textId="77777777" w:rsidR="00732390" w:rsidRPr="00732390" w:rsidRDefault="00732390" w:rsidP="00732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32390" w14:paraId="522D993F" w14:textId="77777777" w:rsidTr="00DD08D0">
        <w:tc>
          <w:tcPr>
            <w:tcW w:w="8516" w:type="dxa"/>
            <w:gridSpan w:val="3"/>
          </w:tcPr>
          <w:p w14:paraId="063493AF" w14:textId="77777777" w:rsidR="00732390" w:rsidRPr="00732390" w:rsidRDefault="00732390" w:rsidP="00732390">
            <w:pPr>
              <w:rPr>
                <w:sz w:val="20"/>
                <w:szCs w:val="20"/>
              </w:rPr>
            </w:pPr>
            <w:r w:rsidRPr="00732390">
              <w:rPr>
                <w:sz w:val="20"/>
                <w:szCs w:val="20"/>
              </w:rPr>
              <w:t>As a Procurement Delegate with the appropriate level of delegation, I am satisfied that</w:t>
            </w:r>
            <w:r>
              <w:rPr>
                <w:sz w:val="20"/>
                <w:szCs w:val="20"/>
              </w:rPr>
              <w:t xml:space="preserve">: </w:t>
            </w:r>
          </w:p>
          <w:p w14:paraId="2A126715" w14:textId="77777777" w:rsidR="00732390" w:rsidRPr="00732390" w:rsidRDefault="00732390" w:rsidP="00732390">
            <w:pPr>
              <w:rPr>
                <w:sz w:val="20"/>
                <w:szCs w:val="20"/>
              </w:rPr>
            </w:pPr>
          </w:p>
          <w:p w14:paraId="1F09678C" w14:textId="567E5A32" w:rsidR="00732390" w:rsidRPr="00732390" w:rsidRDefault="00732390" w:rsidP="007323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request</w:t>
            </w:r>
            <w:r w:rsidRPr="00732390">
              <w:rPr>
                <w:sz w:val="20"/>
                <w:szCs w:val="20"/>
              </w:rPr>
              <w:t xml:space="preserve"> meets the requirements of the </w:t>
            </w:r>
            <w:r w:rsidRPr="00680D66">
              <w:rPr>
                <w:i/>
                <w:iCs/>
                <w:sz w:val="20"/>
                <w:szCs w:val="20"/>
                <w:highlight w:val="yellow"/>
              </w:rPr>
              <w:t>[insert sate or agency]</w:t>
            </w:r>
            <w:r w:rsidRPr="00732390">
              <w:rPr>
                <w:sz w:val="20"/>
                <w:szCs w:val="20"/>
              </w:rPr>
              <w:t xml:space="preserve"> procurement procedures </w:t>
            </w:r>
          </w:p>
          <w:p w14:paraId="46D6344F" w14:textId="77777777" w:rsidR="00732390" w:rsidRPr="00732390" w:rsidRDefault="00732390" w:rsidP="007323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32390">
              <w:rPr>
                <w:sz w:val="20"/>
                <w:szCs w:val="20"/>
              </w:rPr>
              <w:t>the evaluation was conducted in accordance with the associated and approved</w:t>
            </w:r>
            <w:r>
              <w:rPr>
                <w:sz w:val="20"/>
                <w:szCs w:val="20"/>
              </w:rPr>
              <w:t xml:space="preserve"> </w:t>
            </w:r>
            <w:r w:rsidRPr="00680D66">
              <w:rPr>
                <w:i/>
                <w:iCs/>
                <w:sz w:val="20"/>
                <w:szCs w:val="20"/>
                <w:highlight w:val="yellow"/>
              </w:rPr>
              <w:t>[insert names of any invitation documents or evulation plans]</w:t>
            </w:r>
            <w:r w:rsidRPr="00680D66">
              <w:rPr>
                <w:i/>
                <w:iCs/>
                <w:sz w:val="20"/>
                <w:szCs w:val="20"/>
              </w:rPr>
              <w:t xml:space="preserve">  </w:t>
            </w:r>
          </w:p>
          <w:p w14:paraId="22A19B5C" w14:textId="2EB0FA48" w:rsidR="00732390" w:rsidRPr="00732390" w:rsidRDefault="00732390" w:rsidP="007323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32390">
              <w:rPr>
                <w:sz w:val="20"/>
                <w:szCs w:val="20"/>
              </w:rPr>
              <w:t xml:space="preserve">probity, transparency, accountability was monitored and maintained throughout the evaluation process </w:t>
            </w:r>
          </w:p>
          <w:p w14:paraId="2CD1D80A" w14:textId="6E614AA1" w:rsidR="00732390" w:rsidRPr="00732390" w:rsidRDefault="00732390" w:rsidP="007323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32390">
              <w:rPr>
                <w:sz w:val="20"/>
                <w:szCs w:val="20"/>
              </w:rPr>
              <w:t>the recommended Proponent/s will provide value for money for the department and has considered the objectives of the</w:t>
            </w:r>
            <w:r>
              <w:rPr>
                <w:sz w:val="20"/>
                <w:szCs w:val="20"/>
              </w:rPr>
              <w:t xml:space="preserve"> </w:t>
            </w:r>
            <w:r w:rsidRPr="00680D66">
              <w:rPr>
                <w:i/>
                <w:iCs/>
                <w:sz w:val="20"/>
                <w:szCs w:val="20"/>
                <w:highlight w:val="yellow"/>
              </w:rPr>
              <w:t>[insert sate or agency]</w:t>
            </w:r>
            <w:r>
              <w:rPr>
                <w:sz w:val="20"/>
                <w:szCs w:val="20"/>
              </w:rPr>
              <w:t xml:space="preserve"> </w:t>
            </w:r>
            <w:r w:rsidRPr="00732390">
              <w:rPr>
                <w:sz w:val="20"/>
                <w:szCs w:val="20"/>
              </w:rPr>
              <w:t xml:space="preserve">Procurement Policy. </w:t>
            </w:r>
          </w:p>
          <w:p w14:paraId="0959B348" w14:textId="77777777" w:rsidR="00732390" w:rsidRPr="00732390" w:rsidRDefault="00732390" w:rsidP="00732390">
            <w:pPr>
              <w:rPr>
                <w:sz w:val="20"/>
                <w:szCs w:val="20"/>
              </w:rPr>
            </w:pPr>
          </w:p>
          <w:p w14:paraId="513F74BF" w14:textId="25790491" w:rsidR="00732390" w:rsidRPr="00732390" w:rsidRDefault="00732390" w:rsidP="00732390">
            <w:pPr>
              <w:rPr>
                <w:sz w:val="20"/>
                <w:szCs w:val="20"/>
              </w:rPr>
            </w:pPr>
            <w:r w:rsidRPr="00732390">
              <w:rPr>
                <w:sz w:val="20"/>
                <w:szCs w:val="20"/>
              </w:rPr>
              <w:t>I am aware of my responsibilities under the probity and ac</w:t>
            </w:r>
            <w:r>
              <w:rPr>
                <w:sz w:val="20"/>
                <w:szCs w:val="20"/>
              </w:rPr>
              <w:t xml:space="preserve">countability provisions of the </w:t>
            </w:r>
            <w:r w:rsidRPr="00680D66">
              <w:rPr>
                <w:i/>
                <w:iCs/>
                <w:sz w:val="20"/>
                <w:szCs w:val="20"/>
                <w:highlight w:val="yellow"/>
              </w:rPr>
              <w:t>[insert sate or agency]</w:t>
            </w:r>
            <w:r w:rsidRPr="00680D66">
              <w:rPr>
                <w:i/>
                <w:iCs/>
                <w:sz w:val="20"/>
                <w:szCs w:val="20"/>
              </w:rPr>
              <w:t xml:space="preserve"> </w:t>
            </w:r>
            <w:r w:rsidRPr="00732390">
              <w:rPr>
                <w:sz w:val="20"/>
                <w:szCs w:val="20"/>
              </w:rPr>
              <w:t xml:space="preserve">Procurement Policy and I acknowledge that I am accountable for this decision. </w:t>
            </w:r>
          </w:p>
          <w:p w14:paraId="0A6EA7F2" w14:textId="77777777" w:rsidR="00732390" w:rsidRDefault="00732390"/>
        </w:tc>
      </w:tr>
      <w:tr w:rsidR="00DD08D0" w14:paraId="0DFD4ED2" w14:textId="77777777" w:rsidTr="00DD08D0">
        <w:tc>
          <w:tcPr>
            <w:tcW w:w="2838" w:type="dxa"/>
            <w:shd w:val="clear" w:color="auto" w:fill="C6D9F1" w:themeFill="text2" w:themeFillTint="33"/>
          </w:tcPr>
          <w:p w14:paraId="3A5CF7C7" w14:textId="77777777" w:rsidR="00DD08D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>Name:</w:t>
            </w:r>
          </w:p>
        </w:tc>
        <w:tc>
          <w:tcPr>
            <w:tcW w:w="5678" w:type="dxa"/>
            <w:gridSpan w:val="2"/>
          </w:tcPr>
          <w:p w14:paraId="1B9A6ABB" w14:textId="77777777" w:rsidR="00DD08D0" w:rsidRPr="00DD08D0" w:rsidRDefault="00DD08D0" w:rsidP="00DD08D0">
            <w:pPr>
              <w:rPr>
                <w:sz w:val="22"/>
                <w:szCs w:val="22"/>
              </w:rPr>
            </w:pPr>
          </w:p>
        </w:tc>
      </w:tr>
      <w:tr w:rsidR="00DD08D0" w14:paraId="2C49912B" w14:textId="77777777" w:rsidTr="00DD08D0">
        <w:tc>
          <w:tcPr>
            <w:tcW w:w="2838" w:type="dxa"/>
            <w:shd w:val="clear" w:color="auto" w:fill="C6D9F1" w:themeFill="text2" w:themeFillTint="33"/>
          </w:tcPr>
          <w:p w14:paraId="49C57B52" w14:textId="77777777" w:rsidR="00DD08D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>Position title:</w:t>
            </w:r>
          </w:p>
        </w:tc>
        <w:tc>
          <w:tcPr>
            <w:tcW w:w="5678" w:type="dxa"/>
            <w:gridSpan w:val="2"/>
          </w:tcPr>
          <w:p w14:paraId="3818D8FF" w14:textId="77777777" w:rsidR="00DD08D0" w:rsidRPr="00DD08D0" w:rsidRDefault="00DD08D0" w:rsidP="00DD08D0">
            <w:pPr>
              <w:rPr>
                <w:sz w:val="22"/>
                <w:szCs w:val="22"/>
              </w:rPr>
            </w:pPr>
          </w:p>
        </w:tc>
      </w:tr>
      <w:tr w:rsidR="00DD08D0" w14:paraId="595E8D81" w14:textId="77777777" w:rsidTr="00DD08D0">
        <w:tc>
          <w:tcPr>
            <w:tcW w:w="2838" w:type="dxa"/>
            <w:shd w:val="clear" w:color="auto" w:fill="C6D9F1" w:themeFill="text2" w:themeFillTint="33"/>
          </w:tcPr>
          <w:p w14:paraId="1D52F2FE" w14:textId="77777777" w:rsidR="00DD08D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>Extra position info:</w:t>
            </w:r>
          </w:p>
        </w:tc>
        <w:tc>
          <w:tcPr>
            <w:tcW w:w="5678" w:type="dxa"/>
            <w:gridSpan w:val="2"/>
          </w:tcPr>
          <w:p w14:paraId="1240C1FC" w14:textId="77777777" w:rsidR="00DD08D0" w:rsidRPr="00DD08D0" w:rsidRDefault="00DD08D0" w:rsidP="00DD08D0">
            <w:pPr>
              <w:rPr>
                <w:sz w:val="22"/>
                <w:szCs w:val="22"/>
              </w:rPr>
            </w:pPr>
          </w:p>
        </w:tc>
      </w:tr>
      <w:tr w:rsidR="00DD08D0" w14:paraId="22AD8E14" w14:textId="77777777" w:rsidTr="00DD08D0">
        <w:tc>
          <w:tcPr>
            <w:tcW w:w="2838" w:type="dxa"/>
            <w:shd w:val="clear" w:color="auto" w:fill="C6D9F1" w:themeFill="text2" w:themeFillTint="33"/>
          </w:tcPr>
          <w:p w14:paraId="1B67671B" w14:textId="77777777" w:rsidR="00DD08D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>Delegation level:</w:t>
            </w:r>
          </w:p>
        </w:tc>
        <w:tc>
          <w:tcPr>
            <w:tcW w:w="5678" w:type="dxa"/>
            <w:gridSpan w:val="2"/>
          </w:tcPr>
          <w:p w14:paraId="68EB3718" w14:textId="77777777" w:rsidR="00DD08D0" w:rsidRPr="00DD08D0" w:rsidRDefault="00DD08D0" w:rsidP="00DD08D0">
            <w:pPr>
              <w:rPr>
                <w:sz w:val="22"/>
                <w:szCs w:val="22"/>
              </w:rPr>
            </w:pPr>
          </w:p>
        </w:tc>
      </w:tr>
      <w:tr w:rsidR="00732390" w14:paraId="550F4775" w14:textId="77777777" w:rsidTr="00DD08D0">
        <w:tc>
          <w:tcPr>
            <w:tcW w:w="2838" w:type="dxa"/>
            <w:shd w:val="clear" w:color="auto" w:fill="C6D9F1" w:themeFill="text2" w:themeFillTint="33"/>
          </w:tcPr>
          <w:p w14:paraId="7730607E" w14:textId="77777777" w:rsidR="0073239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>Signature:</w:t>
            </w:r>
          </w:p>
        </w:tc>
        <w:tc>
          <w:tcPr>
            <w:tcW w:w="2839" w:type="dxa"/>
          </w:tcPr>
          <w:p w14:paraId="15F2A9B4" w14:textId="77777777" w:rsidR="00732390" w:rsidRPr="00DD08D0" w:rsidRDefault="00732390" w:rsidP="00DD08D0">
            <w:pPr>
              <w:rPr>
                <w:sz w:val="22"/>
                <w:szCs w:val="22"/>
              </w:rPr>
            </w:pPr>
          </w:p>
        </w:tc>
        <w:tc>
          <w:tcPr>
            <w:tcW w:w="2839" w:type="dxa"/>
          </w:tcPr>
          <w:p w14:paraId="19650F79" w14:textId="77777777" w:rsidR="00732390" w:rsidRPr="0069355B" w:rsidRDefault="00DD08D0" w:rsidP="0069355B">
            <w:pPr>
              <w:rPr>
                <w:sz w:val="22"/>
                <w:szCs w:val="22"/>
              </w:rPr>
            </w:pPr>
            <w:r w:rsidRPr="0069355B">
              <w:rPr>
                <w:sz w:val="22"/>
                <w:szCs w:val="22"/>
              </w:rPr>
              <w:t xml:space="preserve">Date: DD/MM/YYYY </w:t>
            </w:r>
          </w:p>
        </w:tc>
      </w:tr>
    </w:tbl>
    <w:p w14:paraId="46353DAD" w14:textId="77777777" w:rsidR="00732390" w:rsidRDefault="00732390"/>
    <w:p w14:paraId="038BFE74" w14:textId="77777777" w:rsidR="00DD08D0" w:rsidRDefault="00DD08D0" w:rsidP="00DD08D0">
      <w:pPr>
        <w:pStyle w:val="Heading2"/>
        <w:rPr>
          <w:highlight w:val="yellow"/>
        </w:rPr>
      </w:pPr>
      <w:r>
        <w:t xml:space="preserve">Probity Advisor Endorsement </w:t>
      </w:r>
    </w:p>
    <w:p w14:paraId="2CAD4B22" w14:textId="77777777" w:rsidR="00DD08D0" w:rsidRPr="00DD08D0" w:rsidRDefault="00DD08D0" w:rsidP="00DD08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D08D0" w14:paraId="3A3F9783" w14:textId="77777777" w:rsidTr="00DD08D0">
        <w:tc>
          <w:tcPr>
            <w:tcW w:w="2838" w:type="dxa"/>
            <w:shd w:val="clear" w:color="auto" w:fill="C6D9F1" w:themeFill="text2" w:themeFillTint="33"/>
          </w:tcPr>
          <w:p w14:paraId="0F282A86" w14:textId="77777777" w:rsidR="00DD08D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>Name:</w:t>
            </w:r>
          </w:p>
        </w:tc>
        <w:tc>
          <w:tcPr>
            <w:tcW w:w="2839" w:type="dxa"/>
            <w:shd w:val="clear" w:color="auto" w:fill="C6D9F1" w:themeFill="text2" w:themeFillTint="33"/>
          </w:tcPr>
          <w:p w14:paraId="12F421FC" w14:textId="77777777" w:rsidR="00DD08D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>Signature:</w:t>
            </w:r>
          </w:p>
        </w:tc>
        <w:tc>
          <w:tcPr>
            <w:tcW w:w="2839" w:type="dxa"/>
            <w:shd w:val="clear" w:color="auto" w:fill="C6D9F1" w:themeFill="text2" w:themeFillTint="33"/>
          </w:tcPr>
          <w:p w14:paraId="3AC88914" w14:textId="77777777" w:rsidR="00DD08D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>Date:</w:t>
            </w:r>
          </w:p>
        </w:tc>
      </w:tr>
      <w:tr w:rsidR="00DD08D0" w14:paraId="58773745" w14:textId="77777777" w:rsidTr="00DD08D0">
        <w:tc>
          <w:tcPr>
            <w:tcW w:w="2838" w:type="dxa"/>
          </w:tcPr>
          <w:p w14:paraId="34A44EDD" w14:textId="77777777" w:rsidR="00DD08D0" w:rsidRDefault="00DD08D0" w:rsidP="00DD08D0"/>
        </w:tc>
        <w:tc>
          <w:tcPr>
            <w:tcW w:w="2839" w:type="dxa"/>
          </w:tcPr>
          <w:p w14:paraId="1E7238B2" w14:textId="77777777" w:rsidR="00DD08D0" w:rsidRDefault="00DD08D0" w:rsidP="00DD08D0"/>
        </w:tc>
        <w:tc>
          <w:tcPr>
            <w:tcW w:w="2839" w:type="dxa"/>
          </w:tcPr>
          <w:p w14:paraId="1EF5D849" w14:textId="77777777" w:rsidR="00DD08D0" w:rsidRDefault="00DD08D0" w:rsidP="00DD08D0"/>
        </w:tc>
      </w:tr>
    </w:tbl>
    <w:p w14:paraId="7090283B" w14:textId="77777777" w:rsidR="00DD08D0" w:rsidRPr="009D56BC" w:rsidRDefault="00DD08D0" w:rsidP="00DD08D0">
      <w:pPr>
        <w:rPr>
          <w:i/>
          <w:sz w:val="20"/>
          <w:szCs w:val="20"/>
        </w:rPr>
      </w:pPr>
      <w:r w:rsidRPr="009D56BC">
        <w:rPr>
          <w:i/>
          <w:sz w:val="20"/>
          <w:szCs w:val="20"/>
          <w:highlight w:val="yellow"/>
        </w:rPr>
        <w:t>[As an alterantive to this box above, you can attach a probity statement from an independent probity advisor as an appendix or attachment.]</w:t>
      </w:r>
    </w:p>
    <w:p w14:paraId="65645B4A" w14:textId="64B3A860" w:rsidR="00DD08D0" w:rsidRDefault="00DD08D0" w:rsidP="00DD08D0">
      <w:pPr>
        <w:pStyle w:val="Heading2"/>
        <w:rPr>
          <w:lang w:val="en-US"/>
        </w:rPr>
      </w:pPr>
      <w:r>
        <w:rPr>
          <w:lang w:val="en-US"/>
        </w:rPr>
        <w:lastRenderedPageBreak/>
        <w:t>Endorsement Panel Member</w:t>
      </w:r>
      <w:ins w:id="0" w:author="Sergey Z Vznuzdaev" w:date="2019-09-16T16:57:00Z">
        <w:r w:rsidR="00067F36">
          <w:rPr>
            <w:lang w:val="en-US"/>
          </w:rPr>
          <w:t>s</w:t>
        </w:r>
      </w:ins>
      <w:r>
        <w:rPr>
          <w:lang w:val="en-US"/>
        </w:rPr>
        <w:t xml:space="preserve"> </w:t>
      </w:r>
    </w:p>
    <w:p w14:paraId="560F0976" w14:textId="77777777" w:rsidR="00DD08D0" w:rsidRPr="00DD08D0" w:rsidRDefault="00DD08D0" w:rsidP="00DD08D0"/>
    <w:tbl>
      <w:tblPr>
        <w:tblW w:w="0" w:type="auto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07"/>
        <w:gridCol w:w="406"/>
        <w:gridCol w:w="2613"/>
        <w:gridCol w:w="1959"/>
        <w:gridCol w:w="1631"/>
      </w:tblGrid>
      <w:tr w:rsidR="00DD08D0" w:rsidRPr="00DD08D0" w14:paraId="62BB617D" w14:textId="77777777" w:rsidTr="00DD08D0">
        <w:tc>
          <w:tcPr>
            <w:tcW w:w="424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EADD12" w14:textId="77777777" w:rsidR="00DD08D0" w:rsidRDefault="00DD08D0" w:rsidP="00DD08D0">
            <w:pPr>
              <w:rPr>
                <w:sz w:val="22"/>
                <w:szCs w:val="22"/>
              </w:rPr>
            </w:pPr>
          </w:p>
          <w:p w14:paraId="622FAFEA" w14:textId="77777777" w:rsidR="00DD08D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 xml:space="preserve">Name </w:t>
            </w:r>
          </w:p>
          <w:p w14:paraId="5A7C7C92" w14:textId="77777777" w:rsidR="00DD08D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  <w:lang w:val="en-US"/>
              </w:rPr>
              <w:drawing>
                <wp:inline distT="0" distB="0" distL="0" distR="0" wp14:anchorId="7E95DA5A" wp14:editId="55E6B0C5">
                  <wp:extent cx="8255" cy="825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3E1B3" w14:textId="77777777" w:rsidR="00DD08D0" w:rsidRPr="00DD08D0" w:rsidRDefault="00DD08D0" w:rsidP="00DD08D0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</w:tc>
        <w:tc>
          <w:tcPr>
            <w:tcW w:w="19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6891D" w14:textId="77777777" w:rsidR="00DD08D0" w:rsidRDefault="00DD08D0" w:rsidP="00DD08D0">
            <w:pPr>
              <w:rPr>
                <w:sz w:val="22"/>
                <w:szCs w:val="22"/>
              </w:rPr>
            </w:pPr>
          </w:p>
          <w:p w14:paraId="0AB6E565" w14:textId="77777777" w:rsidR="00DD08D0" w:rsidRP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 xml:space="preserve">Date </w:t>
            </w:r>
          </w:p>
          <w:p w14:paraId="258B0E96" w14:textId="77777777" w:rsidR="00DD08D0" w:rsidRPr="00DD08D0" w:rsidRDefault="00DD08D0" w:rsidP="00DD08D0">
            <w:r w:rsidRPr="00DD08D0">
              <w:rPr>
                <w:sz w:val="22"/>
                <w:szCs w:val="22"/>
              </w:rPr>
              <w:t xml:space="preserve"> </w:t>
            </w:r>
            <w:r w:rsidRPr="00DD08D0">
              <w:rPr>
                <w:sz w:val="22"/>
                <w:szCs w:val="22"/>
                <w:lang w:val="en-US"/>
              </w:rPr>
              <w:drawing>
                <wp:inline distT="0" distB="0" distL="0" distR="0" wp14:anchorId="0E185BFF" wp14:editId="578E04BA">
                  <wp:extent cx="8255" cy="825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08D0">
              <w:t xml:space="preserve"> </w:t>
            </w:r>
          </w:p>
        </w:tc>
      </w:tr>
      <w:tr w:rsidR="00DD08D0" w:rsidRPr="00DD08D0" w14:paraId="021B0B8E" w14:textId="77777777" w:rsidTr="00DD08D0"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7DFD0" w14:textId="77777777" w:rsidR="00DD08D0" w:rsidRPr="00DD08D0" w:rsidRDefault="00DD08D0" w:rsidP="00DD08D0">
            <w:pPr>
              <w:rPr>
                <w:sz w:val="22"/>
                <w:szCs w:val="22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71FB83" w14:textId="77777777" w:rsidR="00DD08D0" w:rsidRPr="00DD08D0" w:rsidRDefault="00DD08D0" w:rsidP="00DD08D0">
            <w:pPr>
              <w:rPr>
                <w:sz w:val="22"/>
                <w:szCs w:val="22"/>
              </w:rPr>
            </w:pP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ABF55" w14:textId="77777777" w:rsidR="00DD08D0" w:rsidRPr="00DD08D0" w:rsidRDefault="00DD08D0" w:rsidP="00DD08D0"/>
        </w:tc>
      </w:tr>
      <w:tr w:rsidR="00DD08D0" w:rsidRPr="00DD08D0" w14:paraId="77668374" w14:textId="77777777" w:rsidTr="00DD08D0">
        <w:tc>
          <w:tcPr>
            <w:tcW w:w="15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6FABC" w14:textId="5B4F66BB" w:rsidR="00DD08D0" w:rsidRDefault="00DD08D0" w:rsidP="00DD08D0">
            <w:pPr>
              <w:rPr>
                <w:sz w:val="22"/>
                <w:szCs w:val="22"/>
              </w:rPr>
            </w:pPr>
            <w:r w:rsidRPr="00DD08D0">
              <w:rPr>
                <w:sz w:val="22"/>
                <w:szCs w:val="22"/>
              </w:rPr>
              <w:t>Responsibilities of Panel Member</w:t>
            </w:r>
            <w:ins w:id="1" w:author="Sergey Z Vznuzdaev" w:date="2019-09-16T16:57:00Z">
              <w:r w:rsidR="00067F36">
                <w:rPr>
                  <w:sz w:val="22"/>
                  <w:szCs w:val="22"/>
                </w:rPr>
                <w:t>s</w:t>
              </w:r>
            </w:ins>
            <w:r w:rsidRPr="00DD08D0">
              <w:rPr>
                <w:sz w:val="22"/>
                <w:szCs w:val="22"/>
              </w:rPr>
              <w:t xml:space="preserve"> </w:t>
            </w:r>
          </w:p>
          <w:p w14:paraId="551DE852" w14:textId="77777777" w:rsidR="00DD08D0" w:rsidRPr="00DD08D0" w:rsidRDefault="00DD08D0" w:rsidP="00DD08D0">
            <w:pPr>
              <w:rPr>
                <w:sz w:val="22"/>
                <w:szCs w:val="22"/>
              </w:rPr>
            </w:pPr>
          </w:p>
        </w:tc>
      </w:tr>
      <w:tr w:rsidR="00DD08D0" w:rsidRPr="00DD08D0" w14:paraId="07BB7979" w14:textId="77777777" w:rsidTr="00DD08D0">
        <w:tblPrEx>
          <w:tblBorders>
            <w:top w:val="none" w:sz="0" w:space="0" w:color="auto"/>
          </w:tblBorders>
        </w:tblPrEx>
        <w:tc>
          <w:tcPr>
            <w:tcW w:w="15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DE809" w14:textId="77777777" w:rsidR="00DD08D0" w:rsidRDefault="00DD08D0" w:rsidP="00DD08D0">
            <w:pPr>
              <w:rPr>
                <w:sz w:val="20"/>
                <w:szCs w:val="20"/>
              </w:rPr>
            </w:pPr>
            <w:r w:rsidRPr="00DD08D0">
              <w:rPr>
                <w:sz w:val="20"/>
                <w:szCs w:val="20"/>
              </w:rPr>
              <w:t xml:space="preserve">The Panel Members are responsible for but not limited to: </w:t>
            </w:r>
          </w:p>
          <w:p w14:paraId="204B7484" w14:textId="77777777" w:rsidR="00DD08D0" w:rsidRPr="00DD08D0" w:rsidRDefault="00DD08D0" w:rsidP="00DD08D0">
            <w:pPr>
              <w:rPr>
                <w:sz w:val="20"/>
                <w:szCs w:val="20"/>
              </w:rPr>
            </w:pPr>
          </w:p>
          <w:p w14:paraId="09C1BE3A" w14:textId="4857194A" w:rsidR="00DD08D0" w:rsidRPr="00DD08D0" w:rsidRDefault="00DD08D0" w:rsidP="00DD08D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D08D0">
              <w:rPr>
                <w:sz w:val="20"/>
                <w:szCs w:val="20"/>
              </w:rPr>
              <w:t xml:space="preserve">endorsing content and recommendations of </w:t>
            </w:r>
            <w:r w:rsidR="00AF3AFB">
              <w:rPr>
                <w:sz w:val="20"/>
                <w:szCs w:val="20"/>
              </w:rPr>
              <w:t xml:space="preserve">this </w:t>
            </w:r>
            <w:r w:rsidRPr="00DD08D0">
              <w:rPr>
                <w:sz w:val="20"/>
                <w:szCs w:val="20"/>
              </w:rPr>
              <w:t xml:space="preserve">Evaluation Report </w:t>
            </w:r>
          </w:p>
          <w:p w14:paraId="68AB7B7A" w14:textId="5071FFA7" w:rsidR="00DD08D0" w:rsidRPr="00DD08D0" w:rsidRDefault="00DD08D0" w:rsidP="00DD08D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D08D0">
              <w:rPr>
                <w:sz w:val="20"/>
                <w:szCs w:val="20"/>
              </w:rPr>
              <w:t xml:space="preserve">ensuring all evaluation material is held in a secure location at all times </w:t>
            </w:r>
          </w:p>
          <w:p w14:paraId="15ACF14E" w14:textId="55357FCA" w:rsidR="00DD08D0" w:rsidRPr="00DD08D0" w:rsidRDefault="00DD08D0" w:rsidP="00DD08D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D08D0">
              <w:rPr>
                <w:sz w:val="20"/>
                <w:szCs w:val="20"/>
              </w:rPr>
              <w:t xml:space="preserve">evaluating all offers in accordance with the Evaluation Plan and documenting all outcomes in this Evaluation Report </w:t>
            </w:r>
          </w:p>
          <w:p w14:paraId="26B20C16" w14:textId="4069865B" w:rsidR="00DD08D0" w:rsidRPr="00DD08D0" w:rsidRDefault="00DD08D0" w:rsidP="00DD08D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D08D0">
              <w:rPr>
                <w:sz w:val="20"/>
                <w:szCs w:val="20"/>
              </w:rPr>
              <w:t xml:space="preserve">maintaining the highest standards of probity, transparency and official conduct </w:t>
            </w:r>
          </w:p>
          <w:p w14:paraId="17867E2A" w14:textId="0781F1DB" w:rsidR="00DD08D0" w:rsidRPr="00AF3AFB" w:rsidRDefault="00DD08D0" w:rsidP="00DD08D0">
            <w:pPr>
              <w:pStyle w:val="ListParagraph"/>
              <w:numPr>
                <w:ilvl w:val="0"/>
                <w:numId w:val="3"/>
              </w:numPr>
            </w:pPr>
            <w:r w:rsidRPr="00DD08D0">
              <w:rPr>
                <w:sz w:val="20"/>
                <w:szCs w:val="20"/>
              </w:rPr>
              <w:t>assisting the Panel Chair with the compilation of the final Evaluation Report</w:t>
            </w:r>
          </w:p>
          <w:p w14:paraId="1DA2C064" w14:textId="77777777" w:rsidR="00AF3AFB" w:rsidRPr="00DD08D0" w:rsidRDefault="00AF3AFB" w:rsidP="00AF3AFB"/>
        </w:tc>
      </w:tr>
      <w:tr w:rsidR="00DD08D0" w:rsidRPr="00DD08D0" w14:paraId="33B1F93E" w14:textId="77777777" w:rsidTr="00AF3AFB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2FD2D3" w14:textId="77777777" w:rsidR="00DD08D0" w:rsidRPr="00AF3AFB" w:rsidRDefault="00DD08D0" w:rsidP="00DD08D0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</w:rPr>
              <w:t xml:space="preserve">Panel Member Name </w:t>
            </w: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7C783" w14:textId="77777777" w:rsidR="00DD08D0" w:rsidRPr="00AF3AFB" w:rsidRDefault="00DD08D0" w:rsidP="00DD08D0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</w:rPr>
              <w:t xml:space="preserve">Position Title 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DC4C7" w14:textId="77777777" w:rsidR="00DD08D0" w:rsidRPr="00AF3AFB" w:rsidRDefault="00DD08D0" w:rsidP="00DD08D0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  <w:lang w:val="en-US"/>
              </w:rPr>
              <w:drawing>
                <wp:inline distT="0" distB="0" distL="0" distR="0" wp14:anchorId="7E582B28" wp14:editId="177CAAB3">
                  <wp:extent cx="8255" cy="825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2FE7A" w14:textId="77777777" w:rsidR="00DD08D0" w:rsidRPr="00AF3AFB" w:rsidRDefault="00DD08D0" w:rsidP="00DD08D0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</w:rPr>
              <w:t xml:space="preserve">Signature </w:t>
            </w:r>
          </w:p>
          <w:p w14:paraId="738975A5" w14:textId="77777777" w:rsidR="00DD08D0" w:rsidRPr="00AF3AFB" w:rsidRDefault="00DD08D0" w:rsidP="00DD08D0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  <w:lang w:val="en-US"/>
              </w:rPr>
              <w:drawing>
                <wp:inline distT="0" distB="0" distL="0" distR="0" wp14:anchorId="24AD5099" wp14:editId="27F9C092">
                  <wp:extent cx="8255" cy="825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3AF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32749" w14:textId="77777777" w:rsidR="00DD08D0" w:rsidRPr="00AF3AFB" w:rsidRDefault="00DD08D0" w:rsidP="00DD08D0">
            <w:pPr>
              <w:rPr>
                <w:sz w:val="22"/>
                <w:szCs w:val="22"/>
              </w:rPr>
            </w:pPr>
          </w:p>
          <w:p w14:paraId="0BB70E8A" w14:textId="77777777" w:rsidR="00DD08D0" w:rsidRPr="00AF3AFB" w:rsidRDefault="00DD08D0" w:rsidP="00DD08D0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</w:rPr>
              <w:t xml:space="preserve">Date </w:t>
            </w:r>
          </w:p>
          <w:p w14:paraId="08B570B8" w14:textId="77777777" w:rsidR="00DD08D0" w:rsidRPr="00AF3AFB" w:rsidRDefault="00DD08D0" w:rsidP="00DD08D0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</w:rPr>
              <w:t xml:space="preserve"> </w:t>
            </w:r>
          </w:p>
        </w:tc>
      </w:tr>
      <w:tr w:rsidR="00DD08D0" w:rsidRPr="00DD08D0" w14:paraId="2F544824" w14:textId="77777777" w:rsidTr="00DD08D0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3946B" w14:textId="77777777" w:rsidR="00DD08D0" w:rsidRPr="00DD08D0" w:rsidRDefault="00DD08D0" w:rsidP="00DD08D0">
            <w:r w:rsidRPr="00DD08D0">
              <w:rPr>
                <w:lang w:val="en-US"/>
              </w:rPr>
              <w:drawing>
                <wp:inline distT="0" distB="0" distL="0" distR="0" wp14:anchorId="335D635A" wp14:editId="20B94405">
                  <wp:extent cx="8255" cy="825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08D0">
              <w:t xml:space="preserve"> </w:t>
            </w: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519EFD" w14:textId="77777777" w:rsidR="00DD08D0" w:rsidRPr="00DD08D0" w:rsidRDefault="00DD08D0" w:rsidP="00DD08D0"/>
        </w:tc>
        <w:tc>
          <w:tcPr>
            <w:tcW w:w="3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D531C" w14:textId="77777777" w:rsidR="00DD08D0" w:rsidRPr="00DD08D0" w:rsidRDefault="00DD08D0" w:rsidP="00DD08D0"/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A351D" w14:textId="77777777" w:rsidR="00DD08D0" w:rsidRPr="00DD08D0" w:rsidRDefault="00DD08D0" w:rsidP="00DD08D0"/>
        </w:tc>
      </w:tr>
      <w:tr w:rsidR="00DD08D0" w:rsidRPr="00DD08D0" w14:paraId="500877DD" w14:textId="77777777" w:rsidTr="00DD08D0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0662B" w14:textId="77777777" w:rsidR="00DD08D0" w:rsidRPr="00DD08D0" w:rsidRDefault="00DD08D0" w:rsidP="00DD08D0"/>
        </w:tc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C5856" w14:textId="77777777" w:rsidR="00DD08D0" w:rsidRPr="00DD08D0" w:rsidRDefault="00DD08D0" w:rsidP="00DD08D0"/>
        </w:tc>
        <w:tc>
          <w:tcPr>
            <w:tcW w:w="3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15B77A" w14:textId="77777777" w:rsidR="00DD08D0" w:rsidRPr="00DD08D0" w:rsidRDefault="00DD08D0" w:rsidP="00DD08D0"/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CB429" w14:textId="77777777" w:rsidR="00DD08D0" w:rsidRPr="00DD08D0" w:rsidRDefault="00DD08D0" w:rsidP="00DD08D0"/>
        </w:tc>
      </w:tr>
      <w:tr w:rsidR="00DD08D0" w:rsidRPr="00DD08D0" w14:paraId="24558A8F" w14:textId="77777777" w:rsidTr="00DD08D0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EB337F" w14:textId="77777777" w:rsidR="00DD08D0" w:rsidRPr="00DD08D0" w:rsidRDefault="00DD08D0" w:rsidP="00DD08D0"/>
        </w:tc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2383A7" w14:textId="77777777" w:rsidR="00DD08D0" w:rsidRPr="00DD08D0" w:rsidRDefault="00DD08D0" w:rsidP="00DD08D0"/>
        </w:tc>
        <w:tc>
          <w:tcPr>
            <w:tcW w:w="3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7E6287" w14:textId="77777777" w:rsidR="00DD08D0" w:rsidRPr="00DD08D0" w:rsidRDefault="00DD08D0" w:rsidP="00DD08D0"/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6AC1B" w14:textId="77777777" w:rsidR="00DD08D0" w:rsidRPr="00DD08D0" w:rsidRDefault="00DD08D0" w:rsidP="00DD08D0"/>
        </w:tc>
      </w:tr>
      <w:tr w:rsidR="00DD08D0" w:rsidRPr="00DD08D0" w14:paraId="2B660A28" w14:textId="77777777" w:rsidTr="00DD08D0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B16872" w14:textId="77777777" w:rsidR="00DD08D0" w:rsidRPr="00DD08D0" w:rsidRDefault="00DD08D0" w:rsidP="00DD08D0"/>
        </w:tc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07E62" w14:textId="77777777" w:rsidR="00DD08D0" w:rsidRPr="00DD08D0" w:rsidRDefault="00DD08D0" w:rsidP="00DD08D0"/>
        </w:tc>
        <w:tc>
          <w:tcPr>
            <w:tcW w:w="3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FD4C71" w14:textId="77777777" w:rsidR="00DD08D0" w:rsidRPr="00DD08D0" w:rsidRDefault="00DD08D0" w:rsidP="00DD08D0"/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6A8465" w14:textId="77777777" w:rsidR="00DD08D0" w:rsidRPr="00DD08D0" w:rsidRDefault="00DD08D0" w:rsidP="00DD08D0"/>
        </w:tc>
      </w:tr>
      <w:tr w:rsidR="00DD08D0" w:rsidRPr="00DD08D0" w14:paraId="246CE4EA" w14:textId="77777777" w:rsidTr="00DD08D0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076DA" w14:textId="77777777" w:rsidR="00DD08D0" w:rsidRPr="00DD08D0" w:rsidRDefault="00DD08D0" w:rsidP="00DD08D0">
            <w:r w:rsidRPr="00DD08D0">
              <w:rPr>
                <w:lang w:val="en-US"/>
              </w:rPr>
              <w:drawing>
                <wp:inline distT="0" distB="0" distL="0" distR="0" wp14:anchorId="7E7342DD" wp14:editId="26D90A54">
                  <wp:extent cx="8255" cy="825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08D0">
              <w:t xml:space="preserve"> </w:t>
            </w: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C4644" w14:textId="77777777" w:rsidR="00DD08D0" w:rsidRPr="00DD08D0" w:rsidRDefault="00DD08D0" w:rsidP="00DD08D0"/>
        </w:tc>
        <w:tc>
          <w:tcPr>
            <w:tcW w:w="3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0539A" w14:textId="77777777" w:rsidR="00DD08D0" w:rsidRPr="00DD08D0" w:rsidRDefault="00DD08D0" w:rsidP="00DD08D0"/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341DEE" w14:textId="77777777" w:rsidR="00DD08D0" w:rsidRPr="00DD08D0" w:rsidRDefault="00DD08D0" w:rsidP="00DD08D0"/>
        </w:tc>
      </w:tr>
    </w:tbl>
    <w:p w14:paraId="0096BA5C" w14:textId="77777777" w:rsidR="00DD08D0" w:rsidRPr="00DD08D0" w:rsidRDefault="00DD08D0" w:rsidP="00DD08D0"/>
    <w:p w14:paraId="3177FB45" w14:textId="77777777" w:rsidR="00DD08D0" w:rsidRDefault="00DD08D0"/>
    <w:p w14:paraId="62EF411C" w14:textId="77777777" w:rsidR="00AF3AFB" w:rsidRDefault="00AF3AFB" w:rsidP="00AF3AFB">
      <w:pPr>
        <w:pStyle w:val="Heading2"/>
        <w:rPr>
          <w:lang w:val="en-US"/>
        </w:rPr>
      </w:pPr>
      <w:r>
        <w:rPr>
          <w:lang w:val="en-US"/>
        </w:rPr>
        <w:t xml:space="preserve">Approval Panel Chair </w:t>
      </w:r>
    </w:p>
    <w:p w14:paraId="0FA1B99C" w14:textId="77777777" w:rsidR="00AF3AFB" w:rsidRPr="00AF3AFB" w:rsidRDefault="00AF3AFB" w:rsidP="00AF3AFB"/>
    <w:tbl>
      <w:tblPr>
        <w:tblW w:w="0" w:type="auto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371"/>
        <w:gridCol w:w="4537"/>
        <w:gridCol w:w="1608"/>
      </w:tblGrid>
      <w:tr w:rsidR="00AF3AFB" w14:paraId="07B485F3" w14:textId="77777777" w:rsidTr="00AF3AFB">
        <w:tc>
          <w:tcPr>
            <w:tcW w:w="1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A5D27" w14:textId="77777777" w:rsidR="00AF3AFB" w:rsidRPr="00AF3AFB" w:rsidRDefault="00AF3AFB" w:rsidP="00AF3AFB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</w:rPr>
              <w:t xml:space="preserve">Responsibilities of Panel Chair </w:t>
            </w:r>
          </w:p>
        </w:tc>
      </w:tr>
      <w:tr w:rsidR="00AF3AFB" w14:paraId="2C31B7D5" w14:textId="77777777" w:rsidTr="00AF3AFB">
        <w:tblPrEx>
          <w:tblBorders>
            <w:top w:val="none" w:sz="0" w:space="0" w:color="auto"/>
          </w:tblBorders>
        </w:tblPrEx>
        <w:tc>
          <w:tcPr>
            <w:tcW w:w="1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837A85" w14:textId="77777777" w:rsidR="00AF3AFB" w:rsidRPr="00AF3AFB" w:rsidRDefault="00AF3AFB" w:rsidP="00AF3AFB">
            <w:pPr>
              <w:rPr>
                <w:sz w:val="20"/>
                <w:szCs w:val="20"/>
              </w:rPr>
            </w:pPr>
            <w:r w:rsidRPr="00AF3AFB">
              <w:rPr>
                <w:sz w:val="20"/>
                <w:szCs w:val="20"/>
              </w:rPr>
              <w:t xml:space="preserve">The Panel Chair is responsible for: </w:t>
            </w:r>
          </w:p>
          <w:p w14:paraId="55FFFF7B" w14:textId="59ADE393" w:rsidR="00AF3AFB" w:rsidRPr="00ED1541" w:rsidRDefault="00AF3AFB" w:rsidP="00ED154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D1541">
              <w:rPr>
                <w:sz w:val="20"/>
                <w:szCs w:val="20"/>
              </w:rPr>
              <w:t xml:space="preserve">completion, seeking endorsement and approving content of this Evaluation Report ensuring value for money was achieved </w:t>
            </w:r>
          </w:p>
          <w:p w14:paraId="58F8F03E" w14:textId="14C4B704" w:rsidR="00AF3AFB" w:rsidRPr="00ED1541" w:rsidRDefault="00AF3AFB" w:rsidP="00ED154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D1541">
              <w:rPr>
                <w:sz w:val="20"/>
                <w:szCs w:val="20"/>
              </w:rPr>
              <w:t xml:space="preserve">chairing all meetings of the Evaluation Panel </w:t>
            </w:r>
          </w:p>
          <w:p w14:paraId="61255D34" w14:textId="06E18555" w:rsidR="00AF3AFB" w:rsidRPr="00ED1541" w:rsidRDefault="00AF3AFB" w:rsidP="00ED154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D1541">
              <w:rPr>
                <w:sz w:val="20"/>
                <w:szCs w:val="20"/>
              </w:rPr>
              <w:t xml:space="preserve">monitoring and actioned any conflict of interests which occurred throughout the evaluation </w:t>
            </w:r>
          </w:p>
          <w:p w14:paraId="71757632" w14:textId="0EAFBC8F" w:rsidR="00AF3AFB" w:rsidRPr="00ED1541" w:rsidRDefault="00AF3AFB" w:rsidP="00ED154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D1541">
              <w:rPr>
                <w:sz w:val="20"/>
                <w:szCs w:val="20"/>
              </w:rPr>
              <w:t xml:space="preserve">seeking expertise from other sources on matters relevant to evaluation deliberations (where required) </w:t>
            </w:r>
          </w:p>
          <w:p w14:paraId="424441FE" w14:textId="2A90C3AE" w:rsidR="00AF3AFB" w:rsidRPr="00ED1541" w:rsidRDefault="00AF3AFB" w:rsidP="00ED154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D1541">
              <w:rPr>
                <w:sz w:val="20"/>
                <w:szCs w:val="20"/>
              </w:rPr>
              <w:t xml:space="preserve">evaluating all offers in accordance with the Evaluation Plan and documenting all outcomes in this Evaluation Report </w:t>
            </w:r>
          </w:p>
          <w:p w14:paraId="4FA4816B" w14:textId="6B39FC4B" w:rsidR="00AF3AFB" w:rsidRPr="00ED1541" w:rsidRDefault="00AF3AFB" w:rsidP="00ED154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D1541">
              <w:rPr>
                <w:sz w:val="20"/>
                <w:szCs w:val="20"/>
              </w:rPr>
              <w:t xml:space="preserve">addressing any challenges to the evaluation process </w:t>
            </w:r>
          </w:p>
          <w:p w14:paraId="7505BF08" w14:textId="6099114F" w:rsidR="00AF3AFB" w:rsidRPr="00ED1541" w:rsidRDefault="00AF3AFB" w:rsidP="00ED1541">
            <w:pPr>
              <w:pStyle w:val="ListParagraph"/>
              <w:numPr>
                <w:ilvl w:val="0"/>
                <w:numId w:val="8"/>
              </w:numPr>
              <w:rPr>
                <w:rFonts w:ascii="Times" w:hAnsi="Times" w:cs="Times"/>
                <w:lang w:val="en-US"/>
              </w:rPr>
            </w:pPr>
            <w:r w:rsidRPr="00ED1541">
              <w:rPr>
                <w:sz w:val="20"/>
                <w:szCs w:val="20"/>
              </w:rPr>
              <w:t>maintaining the highest standards of probity, transparency and official conduct.</w:t>
            </w:r>
          </w:p>
          <w:p w14:paraId="787E9BF3" w14:textId="77777777" w:rsidR="00AF3AFB" w:rsidRPr="00AF3AFB" w:rsidRDefault="00AF3AFB" w:rsidP="00AF3AFB">
            <w:pPr>
              <w:pStyle w:val="ListParagraph"/>
              <w:rPr>
                <w:rFonts w:ascii="Times" w:hAnsi="Times" w:cs="Times"/>
                <w:lang w:val="en-US"/>
              </w:rPr>
            </w:pPr>
          </w:p>
        </w:tc>
      </w:tr>
      <w:tr w:rsidR="00AF3AFB" w14:paraId="5626786E" w14:textId="77777777" w:rsidTr="00AF3AFB">
        <w:tblPrEx>
          <w:tblBorders>
            <w:top w:val="none" w:sz="0" w:space="0" w:color="auto"/>
          </w:tblBorders>
        </w:tblPrEx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63847" w14:textId="77777777" w:rsidR="00AF3AFB" w:rsidRPr="00AF3AFB" w:rsidRDefault="00AF3AFB" w:rsidP="00AF3AFB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</w:rPr>
              <w:t xml:space="preserve">Name: </w:t>
            </w:r>
          </w:p>
        </w:tc>
        <w:tc>
          <w:tcPr>
            <w:tcW w:w="123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9C3BA" w14:textId="77777777" w:rsidR="00AF3AFB" w:rsidRPr="00AF3AFB" w:rsidRDefault="00AF3AFB" w:rsidP="00AF3AFB">
            <w:pPr>
              <w:rPr>
                <w:sz w:val="22"/>
                <w:szCs w:val="22"/>
              </w:rPr>
            </w:pPr>
          </w:p>
        </w:tc>
      </w:tr>
      <w:tr w:rsidR="00AF3AFB" w14:paraId="78E6D4C3" w14:textId="77777777" w:rsidTr="00AF3AFB">
        <w:tblPrEx>
          <w:tblBorders>
            <w:top w:val="none" w:sz="0" w:space="0" w:color="auto"/>
          </w:tblBorders>
        </w:tblPrEx>
        <w:tc>
          <w:tcPr>
            <w:tcW w:w="33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70734" w14:textId="77777777" w:rsidR="00AF3AFB" w:rsidRPr="00AF3AFB" w:rsidRDefault="00AF3AFB" w:rsidP="00AF3AFB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</w:rPr>
              <w:t xml:space="preserve">Position Title: </w:t>
            </w:r>
          </w:p>
        </w:tc>
        <w:tc>
          <w:tcPr>
            <w:tcW w:w="123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0C174D" w14:textId="77777777" w:rsidR="00AF3AFB" w:rsidRPr="00AF3AFB" w:rsidRDefault="00AF3AFB" w:rsidP="00AF3AFB">
            <w:pPr>
              <w:rPr>
                <w:sz w:val="22"/>
                <w:szCs w:val="22"/>
              </w:rPr>
            </w:pPr>
          </w:p>
        </w:tc>
      </w:tr>
      <w:tr w:rsidR="00AF3AFB" w14:paraId="438C20F2" w14:textId="77777777" w:rsidTr="00AF3AFB">
        <w:tblPrEx>
          <w:tblBorders>
            <w:top w:val="none" w:sz="0" w:space="0" w:color="auto"/>
          </w:tblBorders>
        </w:tblPrEx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D3D57" w14:textId="77777777" w:rsidR="00AF3AFB" w:rsidRPr="00AF3AFB" w:rsidRDefault="00AF3AFB" w:rsidP="00AF3A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</w:t>
            </w:r>
            <w:r w:rsidRPr="00AF3AFB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23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7203A" w14:textId="77777777" w:rsidR="00AF3AFB" w:rsidRPr="00AF3AFB" w:rsidRDefault="00AF3AFB" w:rsidP="00AF3AFB">
            <w:pPr>
              <w:rPr>
                <w:sz w:val="22"/>
                <w:szCs w:val="22"/>
              </w:rPr>
            </w:pPr>
          </w:p>
        </w:tc>
      </w:tr>
      <w:tr w:rsidR="00AF3AFB" w14:paraId="631731D8" w14:textId="77777777" w:rsidTr="00AF3AFB">
        <w:tc>
          <w:tcPr>
            <w:tcW w:w="33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8AF84" w14:textId="77777777" w:rsidR="00AF3AFB" w:rsidRPr="00AF3AFB" w:rsidRDefault="00AF3AFB" w:rsidP="00AF3AFB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</w:rPr>
              <w:t xml:space="preserve">Signature: </w:t>
            </w:r>
          </w:p>
        </w:tc>
        <w:tc>
          <w:tcPr>
            <w:tcW w:w="97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23F5C" w14:textId="77777777" w:rsidR="00AF3AFB" w:rsidRPr="00AF3AFB" w:rsidRDefault="00AF3AFB" w:rsidP="00AF3AFB">
            <w:pPr>
              <w:rPr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56F2F" w14:textId="77777777" w:rsidR="00AF3AFB" w:rsidRPr="00AF3AFB" w:rsidRDefault="00AF3AFB" w:rsidP="00AF3AFB">
            <w:pPr>
              <w:rPr>
                <w:sz w:val="22"/>
                <w:szCs w:val="22"/>
              </w:rPr>
            </w:pPr>
            <w:r w:rsidRPr="00AF3AFB">
              <w:rPr>
                <w:sz w:val="22"/>
                <w:szCs w:val="22"/>
                <w:lang w:val="en-US"/>
              </w:rPr>
              <w:drawing>
                <wp:inline distT="0" distB="0" distL="0" distR="0" wp14:anchorId="6F6DFDAC" wp14:editId="69A9A26C">
                  <wp:extent cx="8255" cy="825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3AFB">
              <w:rPr>
                <w:sz w:val="22"/>
                <w:szCs w:val="22"/>
              </w:rPr>
              <w:t xml:space="preserve">Date: </w:t>
            </w:r>
          </w:p>
        </w:tc>
      </w:tr>
    </w:tbl>
    <w:p w14:paraId="0BE00829" w14:textId="77777777" w:rsidR="00AF3AFB" w:rsidRDefault="00AF3AFB"/>
    <w:p w14:paraId="2CA5B475" w14:textId="77777777" w:rsidR="00AF3AFB" w:rsidRDefault="00AF3AFB"/>
    <w:p w14:paraId="6C08C2BE" w14:textId="77777777" w:rsidR="00AF3AFB" w:rsidRDefault="00AF3AFB"/>
    <w:p w14:paraId="2723F5DA" w14:textId="77777777" w:rsidR="00AF3AFB" w:rsidRDefault="00AF3AFB"/>
    <w:p w14:paraId="299B655E" w14:textId="77777777" w:rsidR="00AF3AFB" w:rsidRDefault="00AF3AFB"/>
    <w:p w14:paraId="498C9154" w14:textId="77777777" w:rsidR="00AF3AFB" w:rsidRDefault="00AF3AFB" w:rsidP="00AF3AFB">
      <w:pPr>
        <w:pStyle w:val="Heading2"/>
        <w:rPr>
          <w:lang w:val="en-US"/>
        </w:rPr>
      </w:pPr>
      <w:r>
        <w:rPr>
          <w:lang w:val="en-US"/>
        </w:rPr>
        <w:t>Table of contents</w:t>
      </w:r>
    </w:p>
    <w:p w14:paraId="30B0169D" w14:textId="77777777" w:rsidR="00AF3AFB" w:rsidRDefault="00AF3AFB" w:rsidP="00AF3AFB"/>
    <w:p w14:paraId="6E60495E" w14:textId="77777777" w:rsidR="00AF3AFB" w:rsidRPr="00AF3AFB" w:rsidRDefault="00AF3AFB" w:rsidP="00AF3AFB">
      <w:commentRangeStart w:id="2"/>
      <w:r w:rsidRPr="00AF3AFB">
        <w:t xml:space="preserve">TABLE OF CONTENTS </w:t>
      </w:r>
      <w:commentRangeEnd w:id="2"/>
      <w:r w:rsidR="008228D7">
        <w:rPr>
          <w:rStyle w:val="CommentReference"/>
        </w:rPr>
        <w:commentReference w:id="2"/>
      </w:r>
    </w:p>
    <w:p w14:paraId="7EEB8E29" w14:textId="77777777" w:rsidR="00AF3AFB" w:rsidRDefault="00AF3AFB" w:rsidP="00AF3AFB"/>
    <w:p w14:paraId="2DB9B434" w14:textId="77777777" w:rsidR="00AF3AFB" w:rsidRPr="00AF3AFB" w:rsidRDefault="00AF3AFB" w:rsidP="00AF3AFB">
      <w:r w:rsidRPr="00AF3AFB">
        <w:t xml:space="preserve">BACKGROUND AND CONTEXT </w:t>
      </w:r>
    </w:p>
    <w:p w14:paraId="48430BBA" w14:textId="77777777" w:rsidR="00AF3AFB" w:rsidRPr="00AF3AFB" w:rsidRDefault="00AF3AFB" w:rsidP="00AF3AFB">
      <w:r>
        <w:t>1.1</w:t>
      </w:r>
      <w:r w:rsidRPr="00AF3AFB">
        <w:t xml:space="preserve">  Background</w:t>
      </w:r>
    </w:p>
    <w:p w14:paraId="4F25BA6F" w14:textId="77777777" w:rsidR="00AF3AFB" w:rsidRPr="00AF3AFB" w:rsidRDefault="00AF3AFB" w:rsidP="00AF3AFB">
      <w:r>
        <w:t>1.2</w:t>
      </w:r>
      <w:r w:rsidRPr="00AF3AFB">
        <w:t xml:space="preserve">  Objectives </w:t>
      </w:r>
      <w:r>
        <w:t>of the early market research</w:t>
      </w:r>
    </w:p>
    <w:p w14:paraId="756E0252" w14:textId="24C3A038" w:rsidR="00AF3AFB" w:rsidRDefault="00AF3AFB" w:rsidP="00AF3AFB">
      <w:r>
        <w:t>1.3.</w:t>
      </w:r>
      <w:r w:rsidRPr="00AF3AFB">
        <w:t> </w:t>
      </w:r>
      <w:r w:rsidR="00067F36">
        <w:t>Market research</w:t>
      </w:r>
      <w:r>
        <w:t xml:space="preserve"> </w:t>
      </w:r>
      <w:r w:rsidRPr="00AF3AFB">
        <w:t>process</w:t>
      </w:r>
    </w:p>
    <w:p w14:paraId="185C075E" w14:textId="77777777" w:rsidR="00AF3AFB" w:rsidRPr="009D56BC" w:rsidRDefault="00AF3AFB" w:rsidP="00AF3AFB">
      <w:pPr>
        <w:rPr>
          <w:i/>
        </w:rPr>
      </w:pPr>
      <w:r w:rsidRPr="009D56BC">
        <w:rPr>
          <w:i/>
          <w:highlight w:val="yellow"/>
        </w:rPr>
        <w:t>[add/edit as required]</w:t>
      </w:r>
    </w:p>
    <w:p w14:paraId="1D935321" w14:textId="77777777" w:rsidR="00AF3AFB" w:rsidRDefault="00AF3AFB" w:rsidP="00AF3AFB"/>
    <w:p w14:paraId="37E8D262" w14:textId="77777777" w:rsidR="00AF3AFB" w:rsidRDefault="00AF3AFB" w:rsidP="00AF3AFB">
      <w:r w:rsidRPr="00AF3AFB">
        <w:t xml:space="preserve">EVALUATION PROCESS </w:t>
      </w:r>
    </w:p>
    <w:p w14:paraId="79DBD8AF" w14:textId="77777777" w:rsidR="00AF3AFB" w:rsidRDefault="00AF3AFB" w:rsidP="00AF3AFB">
      <w:r>
        <w:t>2.1 Outline of process</w:t>
      </w:r>
    </w:p>
    <w:p w14:paraId="02149EAD" w14:textId="77777777" w:rsidR="00AF3AFB" w:rsidRPr="00AF3AFB" w:rsidRDefault="00AF3AFB" w:rsidP="00AF3AFB">
      <w:r>
        <w:t>2.2 Any c</w:t>
      </w:r>
      <w:r w:rsidRPr="00AF3AFB">
        <w:t>larification</w:t>
      </w:r>
      <w:r>
        <w:t xml:space="preserve">s </w:t>
      </w:r>
      <w:r w:rsidRPr="00AF3AFB">
        <w:t>from</w:t>
      </w:r>
      <w:r>
        <w:t xml:space="preserve"> Suppliers/Vendors</w:t>
      </w:r>
    </w:p>
    <w:p w14:paraId="629AFBDE" w14:textId="77777777" w:rsidR="009D56BC" w:rsidRPr="009D56BC" w:rsidRDefault="009D56BC" w:rsidP="009D56BC">
      <w:pPr>
        <w:rPr>
          <w:i/>
        </w:rPr>
      </w:pPr>
      <w:r w:rsidRPr="009D56BC">
        <w:rPr>
          <w:i/>
          <w:highlight w:val="yellow"/>
        </w:rPr>
        <w:t>[add/edit as required]</w:t>
      </w:r>
    </w:p>
    <w:p w14:paraId="6DA99300" w14:textId="77777777" w:rsidR="00AF3AFB" w:rsidRDefault="00AF3AFB" w:rsidP="00AF3AFB"/>
    <w:p w14:paraId="1D795FDD" w14:textId="77777777" w:rsidR="00AF3AFB" w:rsidRDefault="00AF3AFB" w:rsidP="00AF3AFB">
      <w:r w:rsidRPr="00AF3AFB">
        <w:t xml:space="preserve">EVALUATION OF OFFERS </w:t>
      </w:r>
    </w:p>
    <w:p w14:paraId="545F544F" w14:textId="77777777" w:rsidR="00AF3AFB" w:rsidRDefault="00AF3AFB" w:rsidP="00AF3AFB">
      <w:r>
        <w:t xml:space="preserve">3.1 </w:t>
      </w:r>
      <w:r w:rsidRPr="00AF3AFB">
        <w:t>Evaluation</w:t>
      </w:r>
      <w:r>
        <w:t xml:space="preserve"> </w:t>
      </w:r>
      <w:r w:rsidRPr="00AF3AFB">
        <w:t>Criteria</w:t>
      </w:r>
    </w:p>
    <w:p w14:paraId="68324F49" w14:textId="77777777" w:rsidR="00AF3AFB" w:rsidRDefault="00AF3AFB" w:rsidP="00AF3AFB">
      <w:r>
        <w:t xml:space="preserve">3.2 </w:t>
      </w:r>
      <w:r w:rsidRPr="00AF3AFB">
        <w:t>Value</w:t>
      </w:r>
      <w:r>
        <w:t xml:space="preserve"> </w:t>
      </w:r>
      <w:r w:rsidRPr="00AF3AFB">
        <w:t>for</w:t>
      </w:r>
      <w:r>
        <w:t xml:space="preserve"> </w:t>
      </w:r>
      <w:r w:rsidRPr="00AF3AFB">
        <w:t>money</w:t>
      </w:r>
      <w:r>
        <w:t xml:space="preserve"> </w:t>
      </w:r>
      <w:r w:rsidRPr="00AF3AFB">
        <w:t>assessment</w:t>
      </w:r>
    </w:p>
    <w:p w14:paraId="6D1895A2" w14:textId="77777777" w:rsidR="00AF3AFB" w:rsidRDefault="00AF3AFB" w:rsidP="00AF3AFB">
      <w:r>
        <w:t xml:space="preserve">3.3 </w:t>
      </w:r>
      <w:r w:rsidRPr="00AF3AFB">
        <w:t>Evaluation</w:t>
      </w:r>
      <w:r>
        <w:t xml:space="preserve"> </w:t>
      </w:r>
      <w:r w:rsidRPr="00AF3AFB">
        <w:t>summary</w:t>
      </w:r>
    </w:p>
    <w:p w14:paraId="6EBD57AD" w14:textId="77777777" w:rsidR="009D56BC" w:rsidRPr="009D56BC" w:rsidRDefault="009D56BC" w:rsidP="009D56BC">
      <w:pPr>
        <w:rPr>
          <w:i/>
        </w:rPr>
      </w:pPr>
      <w:r w:rsidRPr="009D56BC">
        <w:rPr>
          <w:i/>
          <w:highlight w:val="yellow"/>
        </w:rPr>
        <w:t>[add/edit as required]</w:t>
      </w:r>
    </w:p>
    <w:p w14:paraId="775DEAD4" w14:textId="77777777" w:rsidR="00AF3AFB" w:rsidRPr="00AF3AFB" w:rsidRDefault="00AF3AFB" w:rsidP="00AF3AFB"/>
    <w:p w14:paraId="6906CFD5" w14:textId="77777777" w:rsidR="00AF3AFB" w:rsidRDefault="00AF3AFB" w:rsidP="00AF3AFB">
      <w:r w:rsidRPr="00AF3AFB">
        <w:t>COMMENT</w:t>
      </w:r>
    </w:p>
    <w:p w14:paraId="4560124B" w14:textId="42988FAE" w:rsidR="00AF3AFB" w:rsidRDefault="00AF3AFB" w:rsidP="00AF3AFB">
      <w:r>
        <w:t xml:space="preserve">4.1 </w:t>
      </w:r>
      <w:r w:rsidR="005007E7">
        <w:t>Outcomes</w:t>
      </w:r>
    </w:p>
    <w:p w14:paraId="11AAA103" w14:textId="71CCD5DB" w:rsidR="00AF3AFB" w:rsidRDefault="00AF3AFB" w:rsidP="00AF3AFB">
      <w:r>
        <w:t xml:space="preserve">4.2 </w:t>
      </w:r>
      <w:r w:rsidR="005007E7">
        <w:t>Learnings from the process</w:t>
      </w:r>
    </w:p>
    <w:p w14:paraId="59EFBACB" w14:textId="77777777" w:rsidR="00AF3AFB" w:rsidRDefault="00AF3AFB" w:rsidP="00AF3AFB">
      <w:r>
        <w:t xml:space="preserve">4.3 </w:t>
      </w:r>
      <w:r w:rsidRPr="00AF3AFB">
        <w:t>Determining</w:t>
      </w:r>
      <w:r>
        <w:t xml:space="preserve"> </w:t>
      </w:r>
      <w:r w:rsidRPr="00AF3AFB">
        <w:t>next</w:t>
      </w:r>
      <w:r>
        <w:t xml:space="preserve"> </w:t>
      </w:r>
      <w:r w:rsidRPr="00AF3AFB">
        <w:t>steps</w:t>
      </w:r>
    </w:p>
    <w:p w14:paraId="70D98B7E" w14:textId="77777777" w:rsidR="009D56BC" w:rsidRPr="009D56BC" w:rsidRDefault="009D56BC" w:rsidP="009D56BC">
      <w:pPr>
        <w:rPr>
          <w:i/>
        </w:rPr>
      </w:pPr>
      <w:r w:rsidRPr="009D56BC">
        <w:rPr>
          <w:i/>
          <w:highlight w:val="yellow"/>
        </w:rPr>
        <w:t>[add/edit as required]</w:t>
      </w:r>
    </w:p>
    <w:p w14:paraId="463140D4" w14:textId="77777777" w:rsidR="00AF3AFB" w:rsidRPr="00AF3AFB" w:rsidRDefault="00AF3AFB" w:rsidP="00AF3AFB"/>
    <w:p w14:paraId="6A90D44A" w14:textId="77777777" w:rsidR="00AF3AFB" w:rsidRPr="00AF3AFB" w:rsidRDefault="00AF3AFB" w:rsidP="00AF3AFB">
      <w:r w:rsidRPr="00AF3AFB">
        <w:t xml:space="preserve">RECOMMENDATIONS </w:t>
      </w:r>
    </w:p>
    <w:p w14:paraId="64C96685" w14:textId="77777777" w:rsidR="009D56BC" w:rsidRPr="009D56BC" w:rsidRDefault="009D56BC" w:rsidP="009D56BC">
      <w:pPr>
        <w:rPr>
          <w:i/>
        </w:rPr>
      </w:pPr>
      <w:r w:rsidRPr="009D56BC">
        <w:rPr>
          <w:i/>
          <w:highlight w:val="yellow"/>
        </w:rPr>
        <w:t>[add/edit as required]</w:t>
      </w:r>
    </w:p>
    <w:p w14:paraId="45B7E33D" w14:textId="77777777" w:rsidR="00AF3AFB" w:rsidRPr="00AF3AFB" w:rsidRDefault="00AF3AFB" w:rsidP="00AF3AFB"/>
    <w:p w14:paraId="3A95814A" w14:textId="77777777" w:rsidR="00AF3AFB" w:rsidRDefault="00AF3AFB"/>
    <w:p w14:paraId="148DBD77" w14:textId="77777777" w:rsidR="00AF3AFB" w:rsidRDefault="00AF3AFB"/>
    <w:p w14:paraId="1CAA3FF2" w14:textId="77777777" w:rsidR="00AF3AFB" w:rsidRDefault="00AF3AFB"/>
    <w:p w14:paraId="4A63E5DB" w14:textId="77777777" w:rsidR="00AF3AFB" w:rsidRDefault="00AF3AFB"/>
    <w:p w14:paraId="7575CC36" w14:textId="77777777" w:rsidR="00AF3AFB" w:rsidRDefault="00AF3AFB"/>
    <w:p w14:paraId="432822A9" w14:textId="77777777" w:rsidR="00AF3AFB" w:rsidRDefault="00AF3AFB"/>
    <w:p w14:paraId="75C68EB9" w14:textId="77777777" w:rsidR="00AF3AFB" w:rsidRDefault="00AF3AFB"/>
    <w:p w14:paraId="5D5E4D89" w14:textId="77777777" w:rsidR="00AF3AFB" w:rsidRDefault="00AF3AFB"/>
    <w:p w14:paraId="05D16434" w14:textId="77777777" w:rsidR="00AF3AFB" w:rsidRDefault="00AF3AFB"/>
    <w:p w14:paraId="4CFDD3CA" w14:textId="77777777" w:rsidR="00AF3AFB" w:rsidRDefault="00AF3AFB"/>
    <w:p w14:paraId="40B2CF5D" w14:textId="77777777" w:rsidR="00AF3AFB" w:rsidRDefault="00AF3AFB"/>
    <w:p w14:paraId="26C9FA9A" w14:textId="77777777" w:rsidR="00AF3AFB" w:rsidRDefault="00AF3AFB"/>
    <w:p w14:paraId="2D9FBB4A" w14:textId="77777777" w:rsidR="00AF3AFB" w:rsidRDefault="00AF3AFB"/>
    <w:p w14:paraId="63E0DB73" w14:textId="77777777" w:rsidR="00AF3AFB" w:rsidRDefault="00AF3AFB"/>
    <w:p w14:paraId="444FB540" w14:textId="77777777" w:rsidR="00AF3AFB" w:rsidRDefault="00AF3AFB"/>
    <w:p w14:paraId="40E9365C" w14:textId="77777777" w:rsidR="00AF3AFB" w:rsidRDefault="00AF3AFB"/>
    <w:p w14:paraId="4DD746A8" w14:textId="77777777" w:rsidR="00AF3AFB" w:rsidRDefault="00AF3AFB"/>
    <w:p w14:paraId="56BE6FB3" w14:textId="77777777" w:rsidR="00AF3AFB" w:rsidRDefault="00AF3AFB"/>
    <w:p w14:paraId="62D0099B" w14:textId="77777777" w:rsidR="00AF3AFB" w:rsidRPr="00AF3AFB" w:rsidRDefault="00AF3AFB" w:rsidP="00AF3AFB">
      <w:r w:rsidRPr="00AF3AFB">
        <w:t xml:space="preserve">TABLE OF CONTENTS </w:t>
      </w:r>
    </w:p>
    <w:p w14:paraId="620D6882" w14:textId="77777777" w:rsidR="00AF3AFB" w:rsidRDefault="00AF3AFB" w:rsidP="00AF3AFB"/>
    <w:p w14:paraId="376F1DF7" w14:textId="77777777" w:rsidR="00AF3AFB" w:rsidRPr="00AF3AFB" w:rsidRDefault="00AF3AFB" w:rsidP="00AF3AFB">
      <w:r w:rsidRPr="00AF3AFB">
        <w:t xml:space="preserve">BACKGROUND AND CONTEXT </w:t>
      </w:r>
    </w:p>
    <w:p w14:paraId="3CDD654C" w14:textId="77777777" w:rsidR="00AF3AFB" w:rsidRPr="00FA09D1" w:rsidRDefault="00AF3AFB" w:rsidP="00AF3AFB">
      <w:pPr>
        <w:rPr>
          <w:b/>
        </w:rPr>
      </w:pPr>
      <w:r w:rsidRPr="00FA09D1">
        <w:rPr>
          <w:b/>
        </w:rPr>
        <w:t>1.1  Background</w:t>
      </w:r>
    </w:p>
    <w:p w14:paraId="1483E2EA" w14:textId="77777777" w:rsidR="00FA09D1" w:rsidRDefault="00FA09D1" w:rsidP="00AF3AFB"/>
    <w:p w14:paraId="22A4D75E" w14:textId="77777777" w:rsidR="00AF3AFB" w:rsidRPr="00FA09D1" w:rsidRDefault="00AF3AFB" w:rsidP="00AF3AFB">
      <w:pPr>
        <w:rPr>
          <w:b/>
        </w:rPr>
      </w:pPr>
      <w:r w:rsidRPr="00FA09D1">
        <w:rPr>
          <w:b/>
        </w:rPr>
        <w:t>1.2  Objectives of the early market research</w:t>
      </w:r>
    </w:p>
    <w:p w14:paraId="28E6F902" w14:textId="77777777" w:rsidR="00FA09D1" w:rsidRDefault="00FA09D1" w:rsidP="00AF3AFB"/>
    <w:p w14:paraId="3FEB7C9F" w14:textId="5A3535FB" w:rsidR="00AF3AFB" w:rsidRPr="00FA09D1" w:rsidRDefault="00AF3AFB" w:rsidP="00AF3AFB">
      <w:pPr>
        <w:rPr>
          <w:b/>
        </w:rPr>
      </w:pPr>
      <w:r w:rsidRPr="00FA09D1">
        <w:rPr>
          <w:b/>
        </w:rPr>
        <w:t>1.3. </w:t>
      </w:r>
      <w:r w:rsidR="008228D7">
        <w:rPr>
          <w:b/>
        </w:rPr>
        <w:t>Market Research</w:t>
      </w:r>
      <w:r w:rsidRPr="00FA09D1">
        <w:rPr>
          <w:b/>
        </w:rPr>
        <w:t xml:space="preserve"> process</w:t>
      </w:r>
    </w:p>
    <w:p w14:paraId="4818B0C2" w14:textId="77777777" w:rsidR="00AF3AFB" w:rsidRDefault="00AF3AFB" w:rsidP="00AF3AFB"/>
    <w:p w14:paraId="7641E9E0" w14:textId="77777777" w:rsidR="00FA09D1" w:rsidRPr="00680D66" w:rsidRDefault="00FA09D1" w:rsidP="00AF3AFB">
      <w:pPr>
        <w:rPr>
          <w:i/>
          <w:highlight w:val="yellow"/>
        </w:rPr>
      </w:pPr>
      <w:r w:rsidRPr="00680D66">
        <w:rPr>
          <w:i/>
          <w:highlight w:val="yellow"/>
        </w:rPr>
        <w:t xml:space="preserve">Include documents used for record keeping and stakeholders or consultants used. </w:t>
      </w:r>
    </w:p>
    <w:p w14:paraId="59B629B0" w14:textId="77777777" w:rsidR="00AF3AFB" w:rsidRDefault="00AF3AFB" w:rsidP="00FA09D1">
      <w:pPr>
        <w:pStyle w:val="Heading2"/>
      </w:pPr>
      <w:r w:rsidRPr="00AF3AFB">
        <w:t xml:space="preserve">EVALUATION PROCESS </w:t>
      </w:r>
    </w:p>
    <w:p w14:paraId="3C6A33C2" w14:textId="77777777" w:rsidR="00AF3AFB" w:rsidRPr="00FA09D1" w:rsidRDefault="00AF3AFB" w:rsidP="00AF3AFB">
      <w:pPr>
        <w:rPr>
          <w:b/>
        </w:rPr>
      </w:pPr>
      <w:r w:rsidRPr="00FA09D1">
        <w:rPr>
          <w:b/>
        </w:rPr>
        <w:t>2.1 Outline of process</w:t>
      </w:r>
    </w:p>
    <w:p w14:paraId="515065C1" w14:textId="77777777" w:rsidR="00FA09D1" w:rsidRDefault="00FA09D1" w:rsidP="00AF3AFB"/>
    <w:p w14:paraId="145C7382" w14:textId="77777777" w:rsidR="00FA09D1" w:rsidRPr="00680D66" w:rsidRDefault="00FA09D1" w:rsidP="00AF3AFB">
      <w:pPr>
        <w:rPr>
          <w:i/>
          <w:highlight w:val="yellow"/>
        </w:rPr>
      </w:pPr>
      <w:r w:rsidRPr="00680D66">
        <w:rPr>
          <w:i/>
          <w:highlight w:val="yellow"/>
        </w:rPr>
        <w:t xml:space="preserve">Include the steps taken, and any stakeholders or consultants involved at each stage. </w:t>
      </w:r>
    </w:p>
    <w:p w14:paraId="39C80643" w14:textId="77777777" w:rsidR="00FA09D1" w:rsidRDefault="00FA09D1" w:rsidP="00AF3AFB"/>
    <w:p w14:paraId="49A50F7B" w14:textId="77777777" w:rsidR="00AF3AFB" w:rsidRPr="00FA09D1" w:rsidRDefault="00AF3AFB" w:rsidP="00AF3AFB">
      <w:pPr>
        <w:rPr>
          <w:b/>
        </w:rPr>
      </w:pPr>
      <w:r w:rsidRPr="00FA09D1">
        <w:rPr>
          <w:b/>
        </w:rPr>
        <w:t>2.2 Any clarifications from Suppliers/Vendors</w:t>
      </w:r>
    </w:p>
    <w:p w14:paraId="5C4FC509" w14:textId="77777777" w:rsidR="00AF3AFB" w:rsidRDefault="00AF3AFB" w:rsidP="00AF3AFB">
      <w:pPr>
        <w:rPr>
          <w:highlight w:val="yellow"/>
        </w:rPr>
      </w:pPr>
    </w:p>
    <w:p w14:paraId="7B46E4ED" w14:textId="77777777" w:rsidR="00FA09D1" w:rsidRPr="00680D66" w:rsidRDefault="00FA09D1" w:rsidP="00AF3AFB">
      <w:pPr>
        <w:rPr>
          <w:i/>
          <w:highlight w:val="yellow"/>
        </w:rPr>
      </w:pPr>
      <w:r w:rsidRPr="00680D66">
        <w:rPr>
          <w:i/>
          <w:highlight w:val="yellow"/>
        </w:rPr>
        <w:t xml:space="preserve">Include any questions / FAQs that were sent or communicated to suppliers. </w:t>
      </w:r>
    </w:p>
    <w:p w14:paraId="69C93F32" w14:textId="5FE511C8" w:rsidR="00AF3AFB" w:rsidRDefault="00AF3AFB" w:rsidP="00FA09D1">
      <w:pPr>
        <w:pStyle w:val="Heading2"/>
      </w:pPr>
      <w:r w:rsidRPr="00AF3AFB">
        <w:t xml:space="preserve">EVALUATION OF OFFERS </w:t>
      </w:r>
      <w:r w:rsidR="006D468F" w:rsidRPr="006908CF">
        <w:rPr>
          <w:highlight w:val="yellow"/>
        </w:rPr>
        <w:t>(repeat steps 3.1 – 3.3 if there were several stages)</w:t>
      </w:r>
    </w:p>
    <w:p w14:paraId="688A5EF7" w14:textId="77777777" w:rsidR="00AF3AFB" w:rsidRPr="00FA09D1" w:rsidRDefault="00AF3AFB" w:rsidP="00AF3AFB">
      <w:pPr>
        <w:rPr>
          <w:b/>
        </w:rPr>
      </w:pPr>
      <w:r w:rsidRPr="00FA09D1">
        <w:rPr>
          <w:b/>
        </w:rPr>
        <w:t>3.1 Evaluation Criteria</w:t>
      </w:r>
    </w:p>
    <w:p w14:paraId="1F6A28F6" w14:textId="77777777" w:rsidR="00FA09D1" w:rsidRDefault="00FA09D1" w:rsidP="00AF3AFB"/>
    <w:p w14:paraId="46B2292D" w14:textId="77777777" w:rsidR="00FA09D1" w:rsidRPr="00680D66" w:rsidRDefault="00FA09D1" w:rsidP="00AF3AFB">
      <w:pPr>
        <w:rPr>
          <w:i/>
          <w:highlight w:val="yellow"/>
        </w:rPr>
      </w:pPr>
      <w:r w:rsidRPr="00680D66">
        <w:rPr>
          <w:i/>
          <w:highlight w:val="yellow"/>
        </w:rPr>
        <w:t xml:space="preserve">Add a screenshot of the Evaluation Criteria table. </w:t>
      </w:r>
    </w:p>
    <w:p w14:paraId="3BE28BF3" w14:textId="77777777" w:rsidR="00FA09D1" w:rsidRDefault="00FA09D1" w:rsidP="00AF3AFB"/>
    <w:p w14:paraId="7D1FB2A1" w14:textId="77777777" w:rsidR="00AF3AFB" w:rsidRPr="00FA09D1" w:rsidRDefault="00AF3AFB" w:rsidP="00AF3AFB">
      <w:pPr>
        <w:rPr>
          <w:b/>
        </w:rPr>
      </w:pPr>
      <w:r w:rsidRPr="00FA09D1">
        <w:rPr>
          <w:b/>
        </w:rPr>
        <w:t>3.2 Value for money assessment</w:t>
      </w:r>
    </w:p>
    <w:p w14:paraId="4414C406" w14:textId="77777777" w:rsidR="00FA09D1" w:rsidRDefault="00FA09D1" w:rsidP="00AF3AFB"/>
    <w:p w14:paraId="6BB0E5A1" w14:textId="77777777" w:rsidR="00FA09D1" w:rsidRPr="00680D66" w:rsidRDefault="00FA09D1" w:rsidP="00FA09D1">
      <w:pPr>
        <w:rPr>
          <w:i/>
          <w:highlight w:val="yellow"/>
        </w:rPr>
      </w:pPr>
      <w:r w:rsidRPr="00680D66">
        <w:rPr>
          <w:i/>
          <w:highlight w:val="yellow"/>
        </w:rPr>
        <w:t xml:space="preserve">Pricing information may not be available from all vendors/suppliers, especially those where solutions were still conceptual and not in-production. </w:t>
      </w:r>
    </w:p>
    <w:p w14:paraId="7C664E51" w14:textId="77777777" w:rsidR="00FA09D1" w:rsidRPr="00680D66" w:rsidRDefault="00FA09D1" w:rsidP="00FA09D1">
      <w:pPr>
        <w:rPr>
          <w:i/>
          <w:highlight w:val="yellow"/>
        </w:rPr>
      </w:pPr>
    </w:p>
    <w:p w14:paraId="7BD76AF0" w14:textId="77777777" w:rsidR="00FA09D1" w:rsidRPr="009D56BC" w:rsidRDefault="00FA09D1" w:rsidP="00FA09D1">
      <w:pPr>
        <w:rPr>
          <w:i/>
        </w:rPr>
      </w:pPr>
      <w:r w:rsidRPr="00680D66">
        <w:rPr>
          <w:i/>
          <w:highlight w:val="yellow"/>
        </w:rPr>
        <w:t>If any costs were established, evaluate the value for money assessment here, or in a separate document, then add in the summary here.</w:t>
      </w:r>
      <w:r w:rsidRPr="009D56BC">
        <w:rPr>
          <w:i/>
        </w:rPr>
        <w:t xml:space="preserve"> </w:t>
      </w:r>
    </w:p>
    <w:p w14:paraId="122E8096" w14:textId="77777777" w:rsidR="00FA09D1" w:rsidRDefault="00FA09D1" w:rsidP="00AF3AFB"/>
    <w:p w14:paraId="1D07B6A9" w14:textId="77777777" w:rsidR="00AF3AFB" w:rsidRPr="00FA09D1" w:rsidRDefault="00AF3AFB" w:rsidP="00AF3AFB">
      <w:pPr>
        <w:rPr>
          <w:b/>
        </w:rPr>
      </w:pPr>
      <w:r w:rsidRPr="00FA09D1">
        <w:rPr>
          <w:b/>
        </w:rPr>
        <w:t>3.3 Evaluation summary</w:t>
      </w:r>
    </w:p>
    <w:p w14:paraId="4BF745C3" w14:textId="77777777" w:rsidR="00AF3AFB" w:rsidRDefault="00AF3AFB" w:rsidP="00AF3AFB"/>
    <w:p w14:paraId="683C37E8" w14:textId="77777777" w:rsidR="00FA09D1" w:rsidRPr="00680D66" w:rsidRDefault="00FA09D1" w:rsidP="00FA09D1">
      <w:pPr>
        <w:pStyle w:val="ListParagraph"/>
        <w:numPr>
          <w:ilvl w:val="0"/>
          <w:numId w:val="7"/>
        </w:numPr>
        <w:rPr>
          <w:i/>
          <w:highlight w:val="yellow"/>
        </w:rPr>
      </w:pPr>
      <w:r w:rsidRPr="00680D66">
        <w:rPr>
          <w:i/>
          <w:highlight w:val="yellow"/>
        </w:rPr>
        <w:t xml:space="preserve">Rank the vendors if suitable. </w:t>
      </w:r>
    </w:p>
    <w:p w14:paraId="6939B8F6" w14:textId="36883CE1" w:rsidR="00FA09D1" w:rsidRDefault="00FA09D1" w:rsidP="00AF3AFB">
      <w:pPr>
        <w:pStyle w:val="ListParagraph"/>
        <w:numPr>
          <w:ilvl w:val="0"/>
          <w:numId w:val="7"/>
        </w:numPr>
        <w:rPr>
          <w:i/>
          <w:highlight w:val="yellow"/>
        </w:rPr>
      </w:pPr>
      <w:r w:rsidRPr="00680D66">
        <w:rPr>
          <w:i/>
          <w:highlight w:val="yellow"/>
        </w:rPr>
        <w:t>A</w:t>
      </w:r>
      <w:r w:rsidR="002B1AEB" w:rsidRPr="00680D66">
        <w:rPr>
          <w:i/>
          <w:highlight w:val="yellow"/>
        </w:rPr>
        <w:t>dd a screenshot of the evaluation</w:t>
      </w:r>
      <w:r w:rsidRPr="00680D66">
        <w:rPr>
          <w:i/>
          <w:highlight w:val="yellow"/>
        </w:rPr>
        <w:t xml:space="preserve"> summary sheet/report. </w:t>
      </w:r>
    </w:p>
    <w:p w14:paraId="604AD2B3" w14:textId="69663E0D" w:rsidR="006D468F" w:rsidRPr="006908CF" w:rsidRDefault="006D468F" w:rsidP="006908CF">
      <w:pPr>
        <w:ind w:left="360"/>
        <w:rPr>
          <w:i/>
          <w:highlight w:val="yellow"/>
        </w:rPr>
      </w:pPr>
    </w:p>
    <w:p w14:paraId="6679B4F8" w14:textId="77777777" w:rsidR="00FA09D1" w:rsidRDefault="00AF3AFB" w:rsidP="00FA09D1">
      <w:pPr>
        <w:pStyle w:val="Heading2"/>
      </w:pPr>
      <w:r w:rsidRPr="00AF3AFB">
        <w:t>COMMENT</w:t>
      </w:r>
    </w:p>
    <w:p w14:paraId="662074BE" w14:textId="4664CF1A" w:rsidR="00AF3AFB" w:rsidRPr="00FA09D1" w:rsidRDefault="00AF3AFB" w:rsidP="00AF3AFB">
      <w:pPr>
        <w:rPr>
          <w:b/>
        </w:rPr>
      </w:pPr>
      <w:r w:rsidRPr="00FA09D1">
        <w:rPr>
          <w:b/>
        </w:rPr>
        <w:t xml:space="preserve">4.1 </w:t>
      </w:r>
      <w:r w:rsidR="005007E7">
        <w:rPr>
          <w:b/>
        </w:rPr>
        <w:t>Outcomes</w:t>
      </w:r>
    </w:p>
    <w:p w14:paraId="18620344" w14:textId="77777777" w:rsidR="005007E7" w:rsidRPr="009D56BC" w:rsidRDefault="005007E7" w:rsidP="005007E7">
      <w:pPr>
        <w:rPr>
          <w:i/>
        </w:rPr>
      </w:pPr>
      <w:r w:rsidRPr="00680D66">
        <w:rPr>
          <w:i/>
          <w:highlight w:val="yellow"/>
        </w:rPr>
        <w:t>Overview of outcomes</w:t>
      </w:r>
    </w:p>
    <w:p w14:paraId="062B9763" w14:textId="77777777" w:rsidR="00FA09D1" w:rsidRDefault="00FA09D1" w:rsidP="00AF3AFB"/>
    <w:p w14:paraId="5EFD91AB" w14:textId="2BDC1340" w:rsidR="00AF3AFB" w:rsidRPr="00FA09D1" w:rsidRDefault="00AF3AFB" w:rsidP="00AF3AFB">
      <w:pPr>
        <w:rPr>
          <w:b/>
        </w:rPr>
      </w:pPr>
      <w:r w:rsidRPr="00FA09D1">
        <w:rPr>
          <w:b/>
        </w:rPr>
        <w:t xml:space="preserve">4.2 </w:t>
      </w:r>
      <w:r w:rsidR="005007E7">
        <w:rPr>
          <w:b/>
        </w:rPr>
        <w:t>Learnings from the process</w:t>
      </w:r>
    </w:p>
    <w:p w14:paraId="4B56BCC9" w14:textId="77777777" w:rsidR="005007E7" w:rsidRPr="00680D66" w:rsidRDefault="005007E7" w:rsidP="005007E7">
      <w:pPr>
        <w:rPr>
          <w:i/>
          <w:highlight w:val="yellow"/>
        </w:rPr>
      </w:pPr>
      <w:r w:rsidRPr="00680D66">
        <w:rPr>
          <w:i/>
          <w:highlight w:val="yellow"/>
        </w:rPr>
        <w:t>Guiding questions:</w:t>
      </w:r>
    </w:p>
    <w:p w14:paraId="59954FB9" w14:textId="03D8D06D" w:rsidR="005007E7" w:rsidRPr="00680D66" w:rsidRDefault="005007E7" w:rsidP="005007E7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680D66">
        <w:rPr>
          <w:i/>
          <w:highlight w:val="yellow"/>
        </w:rPr>
        <w:t>Did the process reach outcomes</w:t>
      </w:r>
      <w:r>
        <w:rPr>
          <w:i/>
          <w:highlight w:val="yellow"/>
        </w:rPr>
        <w:t xml:space="preserve"> planned</w:t>
      </w:r>
      <w:r w:rsidRPr="00680D66">
        <w:rPr>
          <w:i/>
          <w:highlight w:val="yellow"/>
        </w:rPr>
        <w:t>?</w:t>
      </w:r>
    </w:p>
    <w:p w14:paraId="50204AD7" w14:textId="77777777" w:rsidR="005007E7" w:rsidRPr="00680D66" w:rsidRDefault="005007E7" w:rsidP="005007E7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680D66">
        <w:rPr>
          <w:i/>
          <w:highlight w:val="yellow"/>
        </w:rPr>
        <w:t>What was learnt that can be applied to the program?</w:t>
      </w:r>
    </w:p>
    <w:p w14:paraId="01E403C2" w14:textId="77777777" w:rsidR="005007E7" w:rsidRPr="00680D66" w:rsidRDefault="005007E7" w:rsidP="005007E7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680D66">
        <w:rPr>
          <w:i/>
          <w:highlight w:val="yellow"/>
        </w:rPr>
        <w:lastRenderedPageBreak/>
        <w:t>Was there a suitable framework through which you have reviewed current and emerging offerings on the market?</w:t>
      </w:r>
    </w:p>
    <w:p w14:paraId="2370E14D" w14:textId="77777777" w:rsidR="005007E7" w:rsidRPr="00680D66" w:rsidRDefault="005007E7" w:rsidP="005007E7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680D66">
        <w:rPr>
          <w:i/>
          <w:highlight w:val="yellow"/>
        </w:rPr>
        <w:t>Did the process provide an opportunity for direct engagement with vendors/suppliers to test the requirement, test assumptions and identify gaps?</w:t>
      </w:r>
    </w:p>
    <w:p w14:paraId="40CA3CEA" w14:textId="77777777" w:rsidR="00FA09D1" w:rsidRDefault="00FA09D1" w:rsidP="00AF3AFB"/>
    <w:p w14:paraId="0971F3FD" w14:textId="77777777" w:rsidR="00FA09D1" w:rsidRDefault="00FA09D1" w:rsidP="00AF3AFB"/>
    <w:p w14:paraId="73A9F9D0" w14:textId="77777777" w:rsidR="00AF3AFB" w:rsidRPr="00FA09D1" w:rsidRDefault="00AF3AFB" w:rsidP="00AF3AFB">
      <w:pPr>
        <w:rPr>
          <w:b/>
        </w:rPr>
      </w:pPr>
      <w:r w:rsidRPr="00FA09D1">
        <w:rPr>
          <w:b/>
        </w:rPr>
        <w:t>4.3 Determining next steps</w:t>
      </w:r>
    </w:p>
    <w:p w14:paraId="5AE196A6" w14:textId="77777777" w:rsidR="00FA09D1" w:rsidRDefault="00FA09D1" w:rsidP="00AF3AFB"/>
    <w:p w14:paraId="1B5D4256" w14:textId="77777777" w:rsidR="00AF3AFB" w:rsidRPr="00680D66" w:rsidRDefault="00FA09D1" w:rsidP="00AF3AFB">
      <w:pPr>
        <w:rPr>
          <w:i/>
          <w:highlight w:val="yellow"/>
        </w:rPr>
      </w:pPr>
      <w:r w:rsidRPr="00680D66">
        <w:rPr>
          <w:i/>
          <w:highlight w:val="yellow"/>
        </w:rPr>
        <w:t>Example options:</w:t>
      </w:r>
    </w:p>
    <w:p w14:paraId="63C6A386" w14:textId="77777777" w:rsidR="00FA09D1" w:rsidRPr="00680D66" w:rsidRDefault="00FA09D1" w:rsidP="00FA09D1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680D66">
        <w:rPr>
          <w:i/>
          <w:highlight w:val="yellow"/>
        </w:rPr>
        <w:t>Do nothing</w:t>
      </w:r>
    </w:p>
    <w:p w14:paraId="567C340E" w14:textId="77777777" w:rsidR="00FA09D1" w:rsidRPr="00680D66" w:rsidRDefault="00FA09D1" w:rsidP="00FA09D1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680D66">
        <w:rPr>
          <w:i/>
          <w:highlight w:val="yellow"/>
        </w:rPr>
        <w:t>Conduct PoC (Proof of Concept)</w:t>
      </w:r>
    </w:p>
    <w:p w14:paraId="75E5D7E5" w14:textId="77777777" w:rsidR="00FA09D1" w:rsidRPr="00680D66" w:rsidRDefault="00FA09D1" w:rsidP="00FA09D1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680D66">
        <w:rPr>
          <w:i/>
          <w:highlight w:val="yellow"/>
        </w:rPr>
        <w:t>Conduct trial / pilot</w:t>
      </w:r>
    </w:p>
    <w:p w14:paraId="0D987217" w14:textId="77777777" w:rsidR="00FA09D1" w:rsidRPr="00680D66" w:rsidRDefault="00FA09D1" w:rsidP="00FA09D1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680D66">
        <w:rPr>
          <w:i/>
          <w:highlight w:val="yellow"/>
        </w:rPr>
        <w:t>Procure and implement</w:t>
      </w:r>
    </w:p>
    <w:p w14:paraId="2C5DA69C" w14:textId="77777777" w:rsidR="00FA09D1" w:rsidRPr="00680D66" w:rsidRDefault="00FA09D1" w:rsidP="00AF3AFB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680D66">
        <w:rPr>
          <w:i/>
          <w:highlight w:val="yellow"/>
        </w:rPr>
        <w:t>Engage supplier(s) for partnership discussions to explore co-design and further development opportunities</w:t>
      </w:r>
    </w:p>
    <w:p w14:paraId="1FCD88BD" w14:textId="77777777" w:rsidR="00FA09D1" w:rsidRPr="00AF3AFB" w:rsidRDefault="00FA09D1" w:rsidP="00AF3AFB"/>
    <w:p w14:paraId="2B037AE0" w14:textId="77777777" w:rsidR="00AF3AFB" w:rsidRPr="00AF3AFB" w:rsidRDefault="00AF3AFB" w:rsidP="00FA09D1">
      <w:pPr>
        <w:pStyle w:val="Heading2"/>
      </w:pPr>
      <w:r w:rsidRPr="00AF3AFB">
        <w:t xml:space="preserve">RECOMMENDATIONS </w:t>
      </w:r>
    </w:p>
    <w:p w14:paraId="391C7098" w14:textId="77777777" w:rsidR="009D56BC" w:rsidRDefault="009D56BC">
      <w:pPr>
        <w:rPr>
          <w:i/>
        </w:rPr>
      </w:pPr>
    </w:p>
    <w:p w14:paraId="3F8DB067" w14:textId="77777777" w:rsidR="00AF3AFB" w:rsidRPr="009D56BC" w:rsidRDefault="00FA09D1">
      <w:pPr>
        <w:rPr>
          <w:i/>
        </w:rPr>
      </w:pPr>
      <w:r w:rsidRPr="00680D66">
        <w:rPr>
          <w:i/>
          <w:highlight w:val="yellow"/>
        </w:rPr>
        <w:t>You can make multiple recommendations based on 4.3 above.</w:t>
      </w:r>
      <w:r w:rsidRPr="009D56BC">
        <w:rPr>
          <w:i/>
        </w:rPr>
        <w:t xml:space="preserve"> </w:t>
      </w:r>
    </w:p>
    <w:sectPr w:rsidR="00AF3AFB" w:rsidRPr="009D56BC" w:rsidSect="002F52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gey Z Vznuzdaev" w:date="2019-09-16T17:00:00Z" w:initials="SZV">
    <w:p w14:paraId="60EE7331" w14:textId="66EE5A12" w:rsidR="008228D7" w:rsidRDefault="008228D7">
      <w:pPr>
        <w:pStyle w:val="CommentText"/>
      </w:pPr>
      <w:r>
        <w:rPr>
          <w:rStyle w:val="CommentReference"/>
        </w:rPr>
        <w:annotationRef/>
      </w:r>
      <w:bookmarkStart w:id="3" w:name="_GoBack"/>
      <w:bookmarkEnd w:id="3"/>
      <w:r>
        <w:t>Can we please do a proper Table of Content linking it to headings in the body of the document?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EE73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563ABA"/>
    <w:multiLevelType w:val="hybridMultilevel"/>
    <w:tmpl w:val="5ED0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C4996"/>
    <w:multiLevelType w:val="hybridMultilevel"/>
    <w:tmpl w:val="6ADE53D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8A64ED"/>
    <w:multiLevelType w:val="hybridMultilevel"/>
    <w:tmpl w:val="5E12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F01A6"/>
    <w:multiLevelType w:val="hybridMultilevel"/>
    <w:tmpl w:val="C86A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20937"/>
    <w:multiLevelType w:val="hybridMultilevel"/>
    <w:tmpl w:val="6D24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F0AA8"/>
    <w:multiLevelType w:val="hybridMultilevel"/>
    <w:tmpl w:val="61E8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A335A"/>
    <w:multiLevelType w:val="hybridMultilevel"/>
    <w:tmpl w:val="62C0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Z Vznuzdaev">
    <w15:presenceInfo w15:providerId="AD" w15:userId="S-1-5-21-1924674013-3382956257-2649848820-133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90"/>
    <w:rsid w:val="00014C46"/>
    <w:rsid w:val="00067F36"/>
    <w:rsid w:val="002B1AEB"/>
    <w:rsid w:val="002F5275"/>
    <w:rsid w:val="005007E7"/>
    <w:rsid w:val="00680D66"/>
    <w:rsid w:val="006908CF"/>
    <w:rsid w:val="0069355B"/>
    <w:rsid w:val="006D468F"/>
    <w:rsid w:val="00732390"/>
    <w:rsid w:val="008228D7"/>
    <w:rsid w:val="009D56BC"/>
    <w:rsid w:val="00AF3AFB"/>
    <w:rsid w:val="00DD08D0"/>
    <w:rsid w:val="00ED1541"/>
    <w:rsid w:val="00FA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6AF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8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0"/>
    <w:rPr>
      <w:rFonts w:ascii="Lucida Grande" w:hAnsi="Lucida Grande" w:cs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732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3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08D0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08D0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08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8D0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D08D0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8228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8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8D7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8D7"/>
    <w:rPr>
      <w:b/>
      <w:bCs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8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0"/>
    <w:rPr>
      <w:rFonts w:ascii="Lucida Grande" w:hAnsi="Lucida Grande" w:cs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732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3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08D0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08D0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08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8D0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D08D0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8228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8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8D7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8D7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people" Target="people.xml"/><Relationship Id="rId14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BB077-DD38-2D43-99D9-CC5BD5F7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771</Words>
  <Characters>4400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Smart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 Day</dc:creator>
  <cp:keywords/>
  <dc:description/>
  <cp:lastModifiedBy>Lala  Day </cp:lastModifiedBy>
  <cp:revision>2</cp:revision>
  <dcterms:created xsi:type="dcterms:W3CDTF">2019-09-20T04:00:00Z</dcterms:created>
  <dcterms:modified xsi:type="dcterms:W3CDTF">2019-09-20T04:00:00Z</dcterms:modified>
</cp:coreProperties>
</file>